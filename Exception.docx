
<file path=[Content_Types].xml><?xml version="1.0" encoding="utf-8"?>
<Types xmlns="http://schemas.openxmlformats.org/package/2006/content-types">
  <Default Extension="bin" ContentType="application/vnd.ms-office.activeX"/>
  <Override PartName="/word/activeX/activeX7.xml" ContentType="application/vnd.ms-office.activeX+xml"/>
  <Default Extension="png" ContentType="image/png"/>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12.xml" ContentType="application/vnd.ms-office.activeX+xml"/>
  <Default Extension="gif" ContentType="image/gif"/>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r w:rsidRPr="004919AD">
        <w:rPr>
          <w:rFonts w:ascii="Tahoma" w:eastAsia="Times New Roman" w:hAnsi="Tahoma" w:cs="Tahoma"/>
          <w:b/>
          <w:bCs/>
          <w:color w:val="000000"/>
          <w:sz w:val="18"/>
          <w:szCs w:val="18"/>
        </w:rPr>
        <w:t xml:space="preserve">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hyperlink r:id="rId5" w:history="1">
        <w:r w:rsidRPr="004919AD">
          <w:rPr>
            <w:rFonts w:ascii="Tahoma" w:eastAsia="Times New Roman" w:hAnsi="Tahoma" w:cs="Tahoma"/>
            <w:b/>
            <w:bCs/>
            <w:color w:val="000000"/>
            <w:sz w:val="18"/>
            <w:szCs w:val="18"/>
          </w:rPr>
          <w:t>Home</w:t>
        </w:r>
      </w:hyperlink>
      <w:r w:rsidRPr="004919AD">
        <w:rPr>
          <w:rFonts w:ascii="Tahoma" w:eastAsia="Times New Roman" w:hAnsi="Tahoma" w:cs="Tahoma"/>
          <w:b/>
          <w:bCs/>
          <w:color w:val="000000"/>
          <w:sz w:val="18"/>
          <w:szCs w:val="18"/>
        </w:rPr>
        <w:t xml:space="preserve">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r w:rsidRPr="004919AD">
        <w:rPr>
          <w:rFonts w:ascii="Tahoma" w:eastAsia="Times New Roman" w:hAnsi="Tahoma" w:cs="Tahoma"/>
          <w:b/>
          <w:bCs/>
          <w:color w:val="000000"/>
          <w:sz w:val="18"/>
          <w:szCs w:val="18"/>
        </w:rPr>
        <w:t xml:space="preserve">Tutorials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r w:rsidRPr="004919AD">
        <w:rPr>
          <w:rFonts w:ascii="Tahoma" w:eastAsia="Times New Roman" w:hAnsi="Tahoma" w:cs="Tahoma"/>
          <w:b/>
          <w:bCs/>
          <w:color w:val="000000"/>
          <w:sz w:val="18"/>
          <w:szCs w:val="18"/>
        </w:rPr>
        <w:t xml:space="preserve">Software Testing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proofErr w:type="spellStart"/>
      <w:r w:rsidRPr="004919AD">
        <w:rPr>
          <w:rFonts w:ascii="Tahoma" w:eastAsia="Times New Roman" w:hAnsi="Tahoma" w:cs="Tahoma"/>
          <w:b/>
          <w:bCs/>
          <w:color w:val="000000"/>
          <w:sz w:val="18"/>
          <w:szCs w:val="18"/>
        </w:rPr>
        <w:t>Programing</w:t>
      </w:r>
      <w:proofErr w:type="spellEnd"/>
      <w:r w:rsidRPr="004919AD">
        <w:rPr>
          <w:rFonts w:ascii="Tahoma" w:eastAsia="Times New Roman" w:hAnsi="Tahoma" w:cs="Tahoma"/>
          <w:b/>
          <w:bCs/>
          <w:color w:val="000000"/>
          <w:sz w:val="18"/>
          <w:szCs w:val="18"/>
        </w:rPr>
        <w:t xml:space="preserve">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r w:rsidRPr="004919AD">
        <w:rPr>
          <w:rFonts w:ascii="Tahoma" w:eastAsia="Times New Roman" w:hAnsi="Tahoma" w:cs="Tahoma"/>
          <w:b/>
          <w:bCs/>
          <w:color w:val="000000"/>
          <w:sz w:val="18"/>
          <w:szCs w:val="18"/>
        </w:rPr>
        <w:t xml:space="preserve">Data Management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r w:rsidRPr="004919AD">
        <w:rPr>
          <w:rFonts w:ascii="Tahoma" w:eastAsia="Times New Roman" w:hAnsi="Tahoma" w:cs="Tahoma"/>
          <w:b/>
          <w:bCs/>
          <w:color w:val="000000"/>
          <w:sz w:val="18"/>
          <w:szCs w:val="18"/>
        </w:rPr>
        <w:t xml:space="preserve">Certification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r w:rsidRPr="004919AD">
        <w:rPr>
          <w:rFonts w:ascii="Tahoma" w:eastAsia="Times New Roman" w:hAnsi="Tahoma" w:cs="Tahoma"/>
          <w:b/>
          <w:bCs/>
          <w:color w:val="000000"/>
          <w:sz w:val="18"/>
          <w:szCs w:val="18"/>
        </w:rPr>
        <w:t xml:space="preserve">Career Center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hyperlink r:id="rId6" w:history="1">
        <w:r w:rsidRPr="004919AD">
          <w:rPr>
            <w:rFonts w:ascii="Tahoma" w:eastAsia="Times New Roman" w:hAnsi="Tahoma" w:cs="Tahoma"/>
            <w:b/>
            <w:bCs/>
            <w:color w:val="000000"/>
            <w:sz w:val="18"/>
            <w:szCs w:val="18"/>
          </w:rPr>
          <w:t>Skill Test</w:t>
        </w:r>
      </w:hyperlink>
      <w:r w:rsidRPr="004919AD">
        <w:rPr>
          <w:rFonts w:ascii="Tahoma" w:eastAsia="Times New Roman" w:hAnsi="Tahoma" w:cs="Tahoma"/>
          <w:b/>
          <w:bCs/>
          <w:color w:val="000000"/>
          <w:sz w:val="18"/>
          <w:szCs w:val="18"/>
        </w:rPr>
        <w:t xml:space="preserve">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hyperlink r:id="rId7" w:history="1">
        <w:r w:rsidRPr="004919AD">
          <w:rPr>
            <w:rFonts w:ascii="Tahoma" w:eastAsia="Times New Roman" w:hAnsi="Tahoma" w:cs="Tahoma"/>
            <w:b/>
            <w:bCs/>
            <w:color w:val="000000"/>
            <w:sz w:val="18"/>
            <w:szCs w:val="18"/>
          </w:rPr>
          <w:t>Forums</w:t>
        </w:r>
      </w:hyperlink>
      <w:r w:rsidRPr="004919AD">
        <w:rPr>
          <w:rFonts w:ascii="Tahoma" w:eastAsia="Times New Roman" w:hAnsi="Tahoma" w:cs="Tahoma"/>
          <w:b/>
          <w:bCs/>
          <w:color w:val="000000"/>
          <w:sz w:val="18"/>
          <w:szCs w:val="18"/>
        </w:rPr>
        <w:t xml:space="preserve"> </w:t>
      </w:r>
    </w:p>
    <w:p w:rsidR="004919AD" w:rsidRPr="004919AD" w:rsidRDefault="004919AD" w:rsidP="004919AD">
      <w:pPr>
        <w:numPr>
          <w:ilvl w:val="0"/>
          <w:numId w:val="1"/>
        </w:numPr>
        <w:shd w:val="clear" w:color="auto" w:fill="CFEC86"/>
        <w:spacing w:before="105" w:after="105" w:line="240" w:lineRule="auto"/>
        <w:ind w:left="105" w:right="105"/>
        <w:jc w:val="right"/>
        <w:rPr>
          <w:rFonts w:ascii="Tahoma" w:eastAsia="Times New Roman" w:hAnsi="Tahoma" w:cs="Tahoma"/>
          <w:b/>
          <w:bCs/>
          <w:color w:val="000000"/>
          <w:sz w:val="18"/>
          <w:szCs w:val="18"/>
        </w:rPr>
      </w:pPr>
      <w:hyperlink r:id="rId8" w:history="1">
        <w:r w:rsidRPr="004919AD">
          <w:rPr>
            <w:rFonts w:ascii="Tahoma" w:eastAsia="Times New Roman" w:hAnsi="Tahoma" w:cs="Tahoma"/>
            <w:b/>
            <w:bCs/>
            <w:color w:val="000000"/>
            <w:sz w:val="18"/>
            <w:szCs w:val="18"/>
          </w:rPr>
          <w:t>Interview Questions</w:t>
        </w:r>
      </w:hyperlink>
      <w:r w:rsidRPr="004919AD">
        <w:rPr>
          <w:rFonts w:ascii="Tahoma" w:eastAsia="Times New Roman" w:hAnsi="Tahoma" w:cs="Tahoma"/>
          <w:b/>
          <w:bCs/>
          <w:color w:val="000000"/>
          <w:sz w:val="18"/>
          <w:szCs w:val="18"/>
        </w:rPr>
        <w:t xml:space="preserve"> </w:t>
      </w:r>
    </w:p>
    <w:p w:rsidR="004919AD" w:rsidRPr="004919AD" w:rsidRDefault="004919AD" w:rsidP="004919AD">
      <w:pPr>
        <w:shd w:val="clear" w:color="auto" w:fill="FFFFFF"/>
        <w:spacing w:after="0" w:line="240" w:lineRule="auto"/>
        <w:rPr>
          <w:rFonts w:ascii="Verdana" w:eastAsia="Times New Roman" w:hAnsi="Verdana" w:cs="Times New Roman"/>
          <w:color w:val="000000"/>
          <w:sz w:val="18"/>
          <w:szCs w:val="18"/>
        </w:rPr>
      </w:pPr>
      <w:r>
        <w:rPr>
          <w:rFonts w:ascii="Tahoma" w:eastAsia="Times New Roman" w:hAnsi="Tahoma" w:cs="Tahoma"/>
          <w:noProof/>
          <w:color w:val="336699"/>
          <w:sz w:val="18"/>
          <w:szCs w:val="18"/>
        </w:rPr>
        <w:drawing>
          <wp:inline distT="0" distB="0" distL="0" distR="0">
            <wp:extent cx="3162300" cy="638175"/>
            <wp:effectExtent l="19050" t="0" r="0" b="0"/>
            <wp:docPr id="1" name="Picture 1" descr="Exforsys.co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forsys.com">
                      <a:hlinkClick r:id="rId9"/>
                    </pic:cNvPr>
                    <pic:cNvPicPr>
                      <a:picLocks noChangeAspect="1" noChangeArrowheads="1"/>
                    </pic:cNvPicPr>
                  </pic:nvPicPr>
                  <pic:blipFill>
                    <a:blip r:embed="rId10" cstate="print"/>
                    <a:srcRect/>
                    <a:stretch>
                      <a:fillRect/>
                    </a:stretch>
                  </pic:blipFill>
                  <pic:spPr bwMode="auto">
                    <a:xfrm>
                      <a:off x="0" y="0"/>
                      <a:ext cx="3162300" cy="638175"/>
                    </a:xfrm>
                    <a:prstGeom prst="rect">
                      <a:avLst/>
                    </a:prstGeom>
                    <a:noFill/>
                    <a:ln w="9525">
                      <a:noFill/>
                      <a:miter lim="800000"/>
                      <a:headEnd/>
                      <a:tailEnd/>
                    </a:ln>
                  </pic:spPr>
                </pic:pic>
              </a:graphicData>
            </a:graphic>
          </wp:inline>
        </w:drawing>
      </w:r>
    </w:p>
    <w:p w:rsidR="004919AD" w:rsidRPr="004919AD" w:rsidRDefault="004919AD" w:rsidP="004919AD">
      <w:pPr>
        <w:numPr>
          <w:ilvl w:val="0"/>
          <w:numId w:val="2"/>
        </w:numPr>
        <w:shd w:val="clear" w:color="auto" w:fill="90B5DA"/>
        <w:spacing w:before="105" w:after="105" w:line="240" w:lineRule="auto"/>
        <w:ind w:left="105" w:right="105"/>
        <w:jc w:val="center"/>
        <w:rPr>
          <w:ins w:id="0" w:author="Unknown"/>
          <w:rFonts w:ascii="Tahoma" w:eastAsia="Times New Roman" w:hAnsi="Tahoma" w:cs="Tahoma"/>
          <w:color w:val="000000"/>
          <w:sz w:val="18"/>
          <w:szCs w:val="18"/>
        </w:rPr>
      </w:pPr>
      <w:ins w:id="1" w:author="Unknown">
        <w:r w:rsidRPr="004919AD">
          <w:rPr>
            <w:rFonts w:ascii="Verdana" w:eastAsia="Times New Roman" w:hAnsi="Verdana" w:cs="Times New Roman"/>
            <w:color w:val="000000"/>
            <w:sz w:val="18"/>
            <w:szCs w:val="18"/>
          </w:rPr>
          <w:pict/>
        </w:r>
      </w:ins>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ins w:id="2" w:author="Unknown">
        <w:r w:rsidRPr="004919AD">
          <w:rPr>
            <w:rFonts w:ascii="Tahoma" w:eastAsia="Times New Roman" w:hAnsi="Tahoma" w:cs="Tahoma"/>
            <w:color w:val="000000"/>
            <w:sz w:val="18"/>
            <w:szCs w:val="18"/>
          </w:rPr>
          <w:fldChar w:fldCharType="begin"/>
        </w:r>
        <w:r w:rsidRPr="004919AD">
          <w:rPr>
            <w:rFonts w:ascii="Tahoma" w:eastAsia="Times New Roman" w:hAnsi="Tahoma" w:cs="Tahoma"/>
            <w:color w:val="000000"/>
            <w:sz w:val="18"/>
            <w:szCs w:val="18"/>
          </w:rPr>
          <w:instrText xml:space="preserve"> HYPERLINK "http://www.exforsys.com/learn-oracle.html" </w:instrText>
        </w:r>
        <w:r w:rsidRPr="004919AD">
          <w:rPr>
            <w:rFonts w:ascii="Tahoma" w:eastAsia="Times New Roman" w:hAnsi="Tahoma" w:cs="Tahoma"/>
            <w:color w:val="000000"/>
            <w:sz w:val="18"/>
            <w:szCs w:val="18"/>
          </w:rPr>
          <w:fldChar w:fldCharType="separate"/>
        </w:r>
        <w:r w:rsidRPr="004919AD">
          <w:rPr>
            <w:rFonts w:ascii="Tahoma" w:eastAsia="Times New Roman" w:hAnsi="Tahoma" w:cs="Tahoma"/>
            <w:color w:val="000000"/>
            <w:sz w:val="18"/>
            <w:szCs w:val="18"/>
          </w:rPr>
          <w:t>Learn Oracle</w:t>
        </w:r>
        <w:r w:rsidRPr="004919AD">
          <w:rPr>
            <w:rFonts w:ascii="Tahoma" w:eastAsia="Times New Roman" w:hAnsi="Tahoma" w:cs="Tahoma"/>
            <w:color w:val="000000"/>
            <w:sz w:val="18"/>
            <w:szCs w:val="18"/>
          </w:rPr>
          <w:fldChar w:fldCharType="end"/>
        </w:r>
        <w:r w:rsidRPr="004919AD">
          <w:rPr>
            <w:rFonts w:ascii="Tahoma" w:eastAsia="Times New Roman" w:hAnsi="Tahoma" w:cs="Tahoma"/>
            <w:color w:val="000000"/>
            <w:sz w:val="18"/>
            <w:szCs w:val="18"/>
          </w:rPr>
          <w:t xml:space="preserve"> </w:t>
        </w:r>
      </w:ins>
    </w:p>
    <w:p w:rsidR="004919AD" w:rsidRPr="004919AD" w:rsidRDefault="004919AD" w:rsidP="004919AD">
      <w:pPr>
        <w:numPr>
          <w:ilvl w:val="0"/>
          <w:numId w:val="2"/>
        </w:numPr>
        <w:shd w:val="clear" w:color="auto" w:fill="90B5DA"/>
        <w:spacing w:before="105" w:after="105" w:line="240" w:lineRule="auto"/>
        <w:ind w:left="105" w:right="105"/>
        <w:jc w:val="center"/>
        <w:rPr>
          <w:ins w:id="3" w:author="Unknown"/>
          <w:rFonts w:ascii="Tahoma" w:eastAsia="Times New Roman" w:hAnsi="Tahoma" w:cs="Tahoma"/>
          <w:color w:val="000000"/>
          <w:sz w:val="18"/>
          <w:szCs w:val="18"/>
        </w:rPr>
      </w:pPr>
      <w:ins w:id="4" w:author="Unknown">
        <w:r w:rsidRPr="004919AD">
          <w:rPr>
            <w:rFonts w:ascii="Tahoma" w:eastAsia="Times New Roman" w:hAnsi="Tahoma" w:cs="Tahoma"/>
            <w:color w:val="000000"/>
            <w:sz w:val="18"/>
            <w:szCs w:val="18"/>
          </w:rPr>
          <w:fldChar w:fldCharType="begin"/>
        </w:r>
        <w:r w:rsidRPr="004919AD">
          <w:rPr>
            <w:rFonts w:ascii="Tahoma" w:eastAsia="Times New Roman" w:hAnsi="Tahoma" w:cs="Tahoma"/>
            <w:color w:val="000000"/>
            <w:sz w:val="18"/>
            <w:szCs w:val="18"/>
          </w:rPr>
          <w:instrText xml:space="preserve"> HYPERLINK "http://www.exforsys.com/learn-microsoft.html" </w:instrText>
        </w:r>
        <w:r w:rsidRPr="004919AD">
          <w:rPr>
            <w:rFonts w:ascii="Tahoma" w:eastAsia="Times New Roman" w:hAnsi="Tahoma" w:cs="Tahoma"/>
            <w:color w:val="000000"/>
            <w:sz w:val="18"/>
            <w:szCs w:val="18"/>
          </w:rPr>
          <w:fldChar w:fldCharType="separate"/>
        </w:r>
        <w:r w:rsidRPr="004919AD">
          <w:rPr>
            <w:rFonts w:ascii="Tahoma" w:eastAsia="Times New Roman" w:hAnsi="Tahoma" w:cs="Tahoma"/>
            <w:color w:val="000000"/>
            <w:sz w:val="18"/>
            <w:szCs w:val="18"/>
          </w:rPr>
          <w:t>Learn Microsoft</w:t>
        </w:r>
        <w:r w:rsidRPr="004919AD">
          <w:rPr>
            <w:rFonts w:ascii="Tahoma" w:eastAsia="Times New Roman" w:hAnsi="Tahoma" w:cs="Tahoma"/>
            <w:color w:val="000000"/>
            <w:sz w:val="18"/>
            <w:szCs w:val="18"/>
          </w:rPr>
          <w:fldChar w:fldCharType="end"/>
        </w:r>
        <w:r w:rsidRPr="004919AD">
          <w:rPr>
            <w:rFonts w:ascii="Tahoma" w:eastAsia="Times New Roman" w:hAnsi="Tahoma" w:cs="Tahoma"/>
            <w:color w:val="000000"/>
            <w:sz w:val="18"/>
            <w:szCs w:val="18"/>
          </w:rPr>
          <w:t xml:space="preserve"> </w:t>
        </w:r>
      </w:ins>
    </w:p>
    <w:p w:rsidR="004919AD" w:rsidRPr="004919AD" w:rsidRDefault="004919AD" w:rsidP="004919AD">
      <w:pPr>
        <w:numPr>
          <w:ilvl w:val="0"/>
          <w:numId w:val="2"/>
        </w:numPr>
        <w:shd w:val="clear" w:color="auto" w:fill="90B5DA"/>
        <w:spacing w:before="105" w:after="105" w:line="240" w:lineRule="auto"/>
        <w:ind w:left="105" w:right="105"/>
        <w:jc w:val="center"/>
        <w:rPr>
          <w:ins w:id="5" w:author="Unknown"/>
          <w:rFonts w:ascii="Tahoma" w:eastAsia="Times New Roman" w:hAnsi="Tahoma" w:cs="Tahoma"/>
          <w:color w:val="000000"/>
          <w:sz w:val="18"/>
          <w:szCs w:val="18"/>
        </w:rPr>
      </w:pPr>
      <w:ins w:id="6" w:author="Unknown">
        <w:r w:rsidRPr="004919AD">
          <w:rPr>
            <w:rFonts w:ascii="Tahoma" w:eastAsia="Times New Roman" w:hAnsi="Tahoma" w:cs="Tahoma"/>
            <w:color w:val="000000"/>
            <w:sz w:val="18"/>
            <w:szCs w:val="18"/>
          </w:rPr>
          <w:fldChar w:fldCharType="begin"/>
        </w:r>
        <w:r w:rsidRPr="004919AD">
          <w:rPr>
            <w:rFonts w:ascii="Tahoma" w:eastAsia="Times New Roman" w:hAnsi="Tahoma" w:cs="Tahoma"/>
            <w:color w:val="000000"/>
            <w:sz w:val="18"/>
            <w:szCs w:val="18"/>
          </w:rPr>
          <w:instrText xml:space="preserve"> HYPERLINK "http://www.exforsys.com/learn-j2ee.html" </w:instrText>
        </w:r>
        <w:r w:rsidRPr="004919AD">
          <w:rPr>
            <w:rFonts w:ascii="Tahoma" w:eastAsia="Times New Roman" w:hAnsi="Tahoma" w:cs="Tahoma"/>
            <w:color w:val="000000"/>
            <w:sz w:val="18"/>
            <w:szCs w:val="18"/>
          </w:rPr>
          <w:fldChar w:fldCharType="separate"/>
        </w:r>
        <w:r w:rsidRPr="004919AD">
          <w:rPr>
            <w:rFonts w:ascii="Tahoma" w:eastAsia="Times New Roman" w:hAnsi="Tahoma" w:cs="Tahoma"/>
            <w:color w:val="000000"/>
            <w:sz w:val="18"/>
            <w:szCs w:val="18"/>
          </w:rPr>
          <w:t>Learn J2EE</w:t>
        </w:r>
        <w:r w:rsidRPr="004919AD">
          <w:rPr>
            <w:rFonts w:ascii="Tahoma" w:eastAsia="Times New Roman" w:hAnsi="Tahoma" w:cs="Tahoma"/>
            <w:color w:val="000000"/>
            <w:sz w:val="18"/>
            <w:szCs w:val="18"/>
          </w:rPr>
          <w:fldChar w:fldCharType="end"/>
        </w:r>
        <w:r w:rsidRPr="004919AD">
          <w:rPr>
            <w:rFonts w:ascii="Tahoma" w:eastAsia="Times New Roman" w:hAnsi="Tahoma" w:cs="Tahoma"/>
            <w:color w:val="000000"/>
            <w:sz w:val="18"/>
            <w:szCs w:val="18"/>
          </w:rPr>
          <w:t xml:space="preserve"> </w:t>
        </w:r>
      </w:ins>
    </w:p>
    <w:p w:rsidR="004919AD" w:rsidRPr="004919AD" w:rsidRDefault="004919AD" w:rsidP="004919AD">
      <w:pPr>
        <w:numPr>
          <w:ilvl w:val="0"/>
          <w:numId w:val="2"/>
        </w:numPr>
        <w:shd w:val="clear" w:color="auto" w:fill="90B5DA"/>
        <w:spacing w:before="105" w:after="105" w:line="240" w:lineRule="auto"/>
        <w:ind w:left="105" w:right="105"/>
        <w:jc w:val="center"/>
        <w:rPr>
          <w:ins w:id="7" w:author="Unknown"/>
          <w:rFonts w:ascii="Tahoma" w:eastAsia="Times New Roman" w:hAnsi="Tahoma" w:cs="Tahoma"/>
          <w:color w:val="000000"/>
          <w:sz w:val="18"/>
          <w:szCs w:val="18"/>
        </w:rPr>
      </w:pPr>
      <w:ins w:id="8" w:author="Unknown">
        <w:r w:rsidRPr="004919AD">
          <w:rPr>
            <w:rFonts w:ascii="Tahoma" w:eastAsia="Times New Roman" w:hAnsi="Tahoma" w:cs="Tahoma"/>
            <w:color w:val="000000"/>
            <w:sz w:val="18"/>
            <w:szCs w:val="18"/>
          </w:rPr>
          <w:fldChar w:fldCharType="begin"/>
        </w:r>
        <w:r w:rsidRPr="004919AD">
          <w:rPr>
            <w:rFonts w:ascii="Tahoma" w:eastAsia="Times New Roman" w:hAnsi="Tahoma" w:cs="Tahoma"/>
            <w:color w:val="000000"/>
            <w:sz w:val="18"/>
            <w:szCs w:val="18"/>
          </w:rPr>
          <w:instrText xml:space="preserve"> HYPERLINK "http://www.exforsys.com/learn-networking.html" </w:instrText>
        </w:r>
        <w:r w:rsidRPr="004919AD">
          <w:rPr>
            <w:rFonts w:ascii="Tahoma" w:eastAsia="Times New Roman" w:hAnsi="Tahoma" w:cs="Tahoma"/>
            <w:color w:val="000000"/>
            <w:sz w:val="18"/>
            <w:szCs w:val="18"/>
          </w:rPr>
          <w:fldChar w:fldCharType="separate"/>
        </w:r>
        <w:r w:rsidRPr="004919AD">
          <w:rPr>
            <w:rFonts w:ascii="Tahoma" w:eastAsia="Times New Roman" w:hAnsi="Tahoma" w:cs="Tahoma"/>
            <w:color w:val="000000"/>
            <w:sz w:val="18"/>
            <w:szCs w:val="18"/>
          </w:rPr>
          <w:t>Learn Networking</w:t>
        </w:r>
        <w:r w:rsidRPr="004919AD">
          <w:rPr>
            <w:rFonts w:ascii="Tahoma" w:eastAsia="Times New Roman" w:hAnsi="Tahoma" w:cs="Tahoma"/>
            <w:color w:val="000000"/>
            <w:sz w:val="18"/>
            <w:szCs w:val="18"/>
          </w:rPr>
          <w:fldChar w:fldCharType="end"/>
        </w:r>
        <w:r w:rsidRPr="004919AD">
          <w:rPr>
            <w:rFonts w:ascii="Tahoma" w:eastAsia="Times New Roman" w:hAnsi="Tahoma" w:cs="Tahoma"/>
            <w:color w:val="000000"/>
            <w:sz w:val="18"/>
            <w:szCs w:val="18"/>
          </w:rPr>
          <w:t xml:space="preserve"> </w:t>
        </w:r>
      </w:ins>
    </w:p>
    <w:p w:rsidR="004919AD" w:rsidRPr="004919AD" w:rsidRDefault="004919AD" w:rsidP="004919AD">
      <w:pPr>
        <w:numPr>
          <w:ilvl w:val="0"/>
          <w:numId w:val="2"/>
        </w:numPr>
        <w:shd w:val="clear" w:color="auto" w:fill="90B5DA"/>
        <w:spacing w:before="105" w:after="105" w:line="240" w:lineRule="auto"/>
        <w:ind w:left="105" w:right="105"/>
        <w:jc w:val="center"/>
        <w:rPr>
          <w:ins w:id="9" w:author="Unknown"/>
          <w:rFonts w:ascii="Tahoma" w:eastAsia="Times New Roman" w:hAnsi="Tahoma" w:cs="Tahoma"/>
          <w:color w:val="000000"/>
          <w:sz w:val="18"/>
          <w:szCs w:val="18"/>
        </w:rPr>
      </w:pPr>
      <w:ins w:id="10" w:author="Unknown">
        <w:r w:rsidRPr="004919AD">
          <w:rPr>
            <w:rFonts w:ascii="Tahoma" w:eastAsia="Times New Roman" w:hAnsi="Tahoma" w:cs="Tahoma"/>
            <w:color w:val="000000"/>
            <w:sz w:val="18"/>
            <w:szCs w:val="18"/>
          </w:rPr>
          <w:fldChar w:fldCharType="begin"/>
        </w:r>
        <w:r w:rsidRPr="004919AD">
          <w:rPr>
            <w:rFonts w:ascii="Tahoma" w:eastAsia="Times New Roman" w:hAnsi="Tahoma" w:cs="Tahoma"/>
            <w:color w:val="000000"/>
            <w:sz w:val="18"/>
            <w:szCs w:val="18"/>
          </w:rPr>
          <w:instrText xml:space="preserve"> HYPERLINK "http://www.exforsys.com/learn-concepts.html" </w:instrText>
        </w:r>
        <w:r w:rsidRPr="004919AD">
          <w:rPr>
            <w:rFonts w:ascii="Tahoma" w:eastAsia="Times New Roman" w:hAnsi="Tahoma" w:cs="Tahoma"/>
            <w:color w:val="000000"/>
            <w:sz w:val="18"/>
            <w:szCs w:val="18"/>
          </w:rPr>
          <w:fldChar w:fldCharType="separate"/>
        </w:r>
        <w:r w:rsidRPr="004919AD">
          <w:rPr>
            <w:rFonts w:ascii="Tahoma" w:eastAsia="Times New Roman" w:hAnsi="Tahoma" w:cs="Tahoma"/>
            <w:color w:val="000000"/>
            <w:sz w:val="18"/>
            <w:szCs w:val="18"/>
          </w:rPr>
          <w:t>Learn Concepts</w:t>
        </w:r>
        <w:r w:rsidRPr="004919AD">
          <w:rPr>
            <w:rFonts w:ascii="Tahoma" w:eastAsia="Times New Roman" w:hAnsi="Tahoma" w:cs="Tahoma"/>
            <w:color w:val="000000"/>
            <w:sz w:val="18"/>
            <w:szCs w:val="18"/>
          </w:rPr>
          <w:fldChar w:fldCharType="end"/>
        </w:r>
        <w:r w:rsidRPr="004919AD">
          <w:rPr>
            <w:rFonts w:ascii="Tahoma" w:eastAsia="Times New Roman" w:hAnsi="Tahoma" w:cs="Tahoma"/>
            <w:color w:val="000000"/>
            <w:sz w:val="18"/>
            <w:szCs w:val="18"/>
          </w:rPr>
          <w:t xml:space="preserve"> </w:t>
        </w:r>
      </w:ins>
    </w:p>
    <w:p w:rsidR="004919AD" w:rsidRPr="004919AD" w:rsidRDefault="004919AD" w:rsidP="004919AD">
      <w:pPr>
        <w:numPr>
          <w:ilvl w:val="0"/>
          <w:numId w:val="3"/>
        </w:numPr>
        <w:shd w:val="clear" w:color="auto" w:fill="90B5DA"/>
        <w:spacing w:before="105" w:after="105" w:line="240" w:lineRule="auto"/>
        <w:ind w:left="105" w:right="105"/>
        <w:jc w:val="center"/>
        <w:rPr>
          <w:ins w:id="11" w:author="Unknown"/>
          <w:rFonts w:ascii="Tahoma" w:eastAsia="Times New Roman" w:hAnsi="Tahoma" w:cs="Tahoma"/>
          <w:vanish/>
          <w:color w:val="000000"/>
          <w:sz w:val="18"/>
          <w:szCs w:val="18"/>
        </w:rPr>
      </w:pPr>
      <w:ins w:id="12"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"http://www.exforsys.com/tutorials/testing.html"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Testing Articles</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3"/>
        </w:numPr>
        <w:shd w:val="clear" w:color="auto" w:fill="90B5DA"/>
        <w:spacing w:before="105" w:after="105" w:line="240" w:lineRule="auto"/>
        <w:ind w:left="105" w:right="105"/>
        <w:jc w:val="center"/>
        <w:rPr>
          <w:ins w:id="13" w:author="Unknown"/>
          <w:rFonts w:ascii="Tahoma" w:eastAsia="Times New Roman" w:hAnsi="Tahoma" w:cs="Tahoma"/>
          <w:vanish/>
          <w:color w:val="000000"/>
          <w:sz w:val="18"/>
          <w:szCs w:val="18"/>
        </w:rPr>
      </w:pPr>
      <w:ins w:id="14"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"http://www.exforsys.com/tutorials/sqa.html"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SQA Tutorials</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3"/>
        </w:numPr>
        <w:shd w:val="clear" w:color="auto" w:fill="90B5DA"/>
        <w:spacing w:before="105" w:after="105" w:line="240" w:lineRule="auto"/>
        <w:ind w:left="105" w:right="105"/>
        <w:jc w:val="center"/>
        <w:rPr>
          <w:ins w:id="15" w:author="Unknown"/>
          <w:rFonts w:ascii="Tahoma" w:eastAsia="Times New Roman" w:hAnsi="Tahoma" w:cs="Tahoma"/>
          <w:vanish/>
          <w:color w:val="000000"/>
          <w:sz w:val="18"/>
          <w:szCs w:val="18"/>
        </w:rPr>
      </w:pPr>
      <w:ins w:id="16"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"http://www.exforsys.com/tutorials/swing-testing.html"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Swing Testing</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3"/>
        </w:numPr>
        <w:shd w:val="clear" w:color="auto" w:fill="90B5DA"/>
        <w:spacing w:before="105" w:after="105" w:line="240" w:lineRule="auto"/>
        <w:ind w:left="105" w:right="105"/>
        <w:jc w:val="center"/>
        <w:rPr>
          <w:ins w:id="17" w:author="Unknown"/>
          <w:rFonts w:ascii="Tahoma" w:eastAsia="Times New Roman" w:hAnsi="Tahoma" w:cs="Tahoma"/>
          <w:vanish/>
          <w:color w:val="000000"/>
          <w:sz w:val="18"/>
          <w:szCs w:val="18"/>
        </w:rPr>
      </w:pPr>
      <w:ins w:id="18"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"http://www.exforsys.com/career-center/risk-management.html"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Project Risk Management</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19" w:author="Unknown"/>
          <w:rFonts w:ascii="Tahoma" w:eastAsia="Times New Roman" w:hAnsi="Tahoma" w:cs="Tahoma"/>
          <w:vanish/>
          <w:color w:val="000000"/>
          <w:sz w:val="18"/>
          <w:szCs w:val="18"/>
        </w:rPr>
      </w:pPr>
      <w:ins w:id="20"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"http://www.exforsys.com/tutorials/c-language.html"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C Language</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21" w:author="Unknown"/>
          <w:rFonts w:ascii="Tahoma" w:eastAsia="Times New Roman" w:hAnsi="Tahoma" w:cs="Tahoma"/>
          <w:vanish/>
          <w:color w:val="000000"/>
          <w:sz w:val="18"/>
          <w:szCs w:val="18"/>
        </w:rPr>
      </w:pPr>
      <w:ins w:id="22"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"http://www.exforsys.com/tutorials/css.html"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CSS</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23" w:author="Unknown"/>
          <w:rFonts w:ascii="Tahoma" w:eastAsia="Times New Roman" w:hAnsi="Tahoma" w:cs="Tahoma"/>
          <w:vanish/>
          <w:color w:val="000000"/>
          <w:sz w:val="18"/>
          <w:szCs w:val="18"/>
        </w:rPr>
      </w:pPr>
      <w:ins w:id="24"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"http://www.exforsys.com/tutorials/mainframe.html"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MainFrame</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25" w:author="Unknown"/>
          <w:rFonts w:ascii="Tahoma" w:eastAsia="Times New Roman" w:hAnsi="Tahoma" w:cs="Tahoma"/>
          <w:vanish/>
          <w:color w:val="000000"/>
          <w:sz w:val="18"/>
          <w:szCs w:val="18"/>
        </w:rPr>
      </w:pPr>
      <w:ins w:id="26"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"http://www.exforsys.com/tutorials/vbscript.html"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VBScript</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27" w:author="Unknown"/>
          <w:rFonts w:ascii="Tahoma" w:eastAsia="Times New Roman" w:hAnsi="Tahoma" w:cs="Tahoma"/>
          <w:vanish/>
          <w:color w:val="000000"/>
          <w:sz w:val="18"/>
          <w:szCs w:val="18"/>
        </w:rPr>
      </w:pPr>
      <w:ins w:id="28"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"http://www.exforsys.com/tutorials/php.html"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PHP</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29" w:author="Unknown"/>
          <w:rFonts w:ascii="Tahoma" w:eastAsia="Times New Roman" w:hAnsi="Tahoma" w:cs="Tahoma"/>
          <w:vanish/>
          <w:color w:val="000000"/>
          <w:sz w:val="18"/>
          <w:szCs w:val="18"/>
        </w:rPr>
      </w:pPr>
      <w:ins w:id="30"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"http://www.exforsys.com/tutorials/xml.html"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XML</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31" w:author="Unknown"/>
          <w:rFonts w:ascii="Tahoma" w:eastAsia="Times New Roman" w:hAnsi="Tahoma" w:cs="Tahoma"/>
          <w:vanish/>
          <w:color w:val="000000"/>
          <w:sz w:val="18"/>
          <w:szCs w:val="18"/>
        </w:rPr>
      </w:pPr>
      <w:ins w:id="32"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"http://www.exforsys.com/tutorials/c-plus-plus.html"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C++ Tutorials</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33" w:author="Unknown"/>
          <w:rFonts w:ascii="Tahoma" w:eastAsia="Times New Roman" w:hAnsi="Tahoma" w:cs="Tahoma"/>
          <w:vanish/>
          <w:color w:val="000000"/>
          <w:sz w:val="18"/>
          <w:szCs w:val="18"/>
        </w:rPr>
      </w:pPr>
      <w:ins w:id="34"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"http://www.exforsys.com/tutorials/ajax.html"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Ajax</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35" w:author="Unknown"/>
          <w:rFonts w:ascii="Tahoma" w:eastAsia="Times New Roman" w:hAnsi="Tahoma" w:cs="Tahoma"/>
          <w:vanish/>
          <w:color w:val="000000"/>
          <w:sz w:val="18"/>
          <w:szCs w:val="18"/>
        </w:rPr>
      </w:pPr>
      <w:ins w:id="36"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"http://www.exforsys.com/tutorials/javascript.html"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JavaScript</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37" w:author="Unknown"/>
          <w:rFonts w:ascii="Tahoma" w:eastAsia="Times New Roman" w:hAnsi="Tahoma" w:cs="Tahoma"/>
          <w:vanish/>
          <w:color w:val="000000"/>
          <w:sz w:val="18"/>
          <w:szCs w:val="18"/>
        </w:rPr>
      </w:pPr>
      <w:ins w:id="38"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"http://www.exforsys.com/tutorials/css3.html"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CSS3</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39" w:author="Unknown"/>
          <w:rFonts w:ascii="Tahoma" w:eastAsia="Times New Roman" w:hAnsi="Tahoma" w:cs="Tahoma"/>
          <w:vanish/>
          <w:color w:val="000000"/>
          <w:sz w:val="18"/>
          <w:szCs w:val="18"/>
        </w:rPr>
      </w:pPr>
      <w:ins w:id="40"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"http://www.exforsys.com/tutorials/uml.html"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UML</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41" w:author="Unknown"/>
          <w:rFonts w:ascii="Tahoma" w:eastAsia="Times New Roman" w:hAnsi="Tahoma" w:cs="Tahoma"/>
          <w:vanish/>
          <w:color w:val="000000"/>
          <w:sz w:val="18"/>
          <w:szCs w:val="18"/>
        </w:rPr>
      </w:pPr>
      <w:ins w:id="42"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"http://www.exforsys.com/tutorials/jquery.html"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jQuery</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4"/>
        </w:numPr>
        <w:shd w:val="clear" w:color="auto" w:fill="90B5DA"/>
        <w:spacing w:before="105" w:after="105" w:line="240" w:lineRule="auto"/>
        <w:ind w:left="105" w:right="105"/>
        <w:jc w:val="center"/>
        <w:rPr>
          <w:ins w:id="43" w:author="Unknown"/>
          <w:rFonts w:ascii="Tahoma" w:eastAsia="Times New Roman" w:hAnsi="Tahoma" w:cs="Tahoma"/>
          <w:vanish/>
          <w:color w:val="000000"/>
          <w:sz w:val="18"/>
          <w:szCs w:val="18"/>
        </w:rPr>
      </w:pPr>
      <w:ins w:id="44"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"http://www.exforsys.com/tutorials/microsoft-ajax.html"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Microsoft AJAX</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5"/>
        </w:numPr>
        <w:shd w:val="clear" w:color="auto" w:fill="90B5DA"/>
        <w:spacing w:before="105" w:after="105" w:line="240" w:lineRule="auto"/>
        <w:ind w:left="105" w:right="105"/>
        <w:jc w:val="center"/>
        <w:rPr>
          <w:ins w:id="45" w:author="Unknown"/>
          <w:rFonts w:ascii="Tahoma" w:eastAsia="Times New Roman" w:hAnsi="Tahoma" w:cs="Tahoma"/>
          <w:vanish/>
          <w:color w:val="000000"/>
          <w:sz w:val="18"/>
          <w:szCs w:val="18"/>
        </w:rPr>
      </w:pPr>
      <w:ins w:id="46"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"http://www.exforsys.com/tutorials/data-recovery.html"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Data Recovery</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5"/>
        </w:numPr>
        <w:shd w:val="clear" w:color="auto" w:fill="90B5DA"/>
        <w:spacing w:before="105" w:after="105" w:line="240" w:lineRule="auto"/>
        <w:ind w:left="105" w:right="105"/>
        <w:jc w:val="center"/>
        <w:rPr>
          <w:ins w:id="47" w:author="Unknown"/>
          <w:rFonts w:ascii="Tahoma" w:eastAsia="Times New Roman" w:hAnsi="Tahoma" w:cs="Tahoma"/>
          <w:vanish/>
          <w:color w:val="000000"/>
          <w:sz w:val="18"/>
          <w:szCs w:val="18"/>
        </w:rPr>
      </w:pPr>
      <w:ins w:id="48"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"http://www.exforsys.com/tutorials/data-mining.html"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Data Mining</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5"/>
        </w:numPr>
        <w:shd w:val="clear" w:color="auto" w:fill="90B5DA"/>
        <w:spacing w:before="105" w:after="105" w:line="240" w:lineRule="auto"/>
        <w:ind w:left="105" w:right="105"/>
        <w:jc w:val="center"/>
        <w:rPr>
          <w:ins w:id="49" w:author="Unknown"/>
          <w:rFonts w:ascii="Tahoma" w:eastAsia="Times New Roman" w:hAnsi="Tahoma" w:cs="Tahoma"/>
          <w:vanish/>
          <w:color w:val="000000"/>
          <w:sz w:val="18"/>
          <w:szCs w:val="18"/>
        </w:rPr>
      </w:pPr>
      <w:ins w:id="50"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"http://www.exforsys.com/tutorials/data-modeling.html"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Data Modeling</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5"/>
        </w:numPr>
        <w:shd w:val="clear" w:color="auto" w:fill="90B5DA"/>
        <w:spacing w:before="105" w:after="105" w:line="240" w:lineRule="auto"/>
        <w:ind w:left="105" w:right="105"/>
        <w:jc w:val="center"/>
        <w:rPr>
          <w:ins w:id="51" w:author="Unknown"/>
          <w:rFonts w:ascii="Tahoma" w:eastAsia="Times New Roman" w:hAnsi="Tahoma" w:cs="Tahoma"/>
          <w:vanish/>
          <w:color w:val="000000"/>
          <w:sz w:val="18"/>
          <w:szCs w:val="18"/>
        </w:rPr>
      </w:pPr>
      <w:ins w:id="52"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"http://www.exforsys.com/tutorials/data-warehousing.html"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Data Warehousing</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5"/>
        </w:numPr>
        <w:shd w:val="clear" w:color="auto" w:fill="90B5DA"/>
        <w:spacing w:before="105" w:after="105" w:line="240" w:lineRule="auto"/>
        <w:ind w:left="105" w:right="105"/>
        <w:jc w:val="center"/>
        <w:rPr>
          <w:ins w:id="53" w:author="Unknown"/>
          <w:rFonts w:ascii="Tahoma" w:eastAsia="Times New Roman" w:hAnsi="Tahoma" w:cs="Tahoma"/>
          <w:vanish/>
          <w:color w:val="000000"/>
          <w:sz w:val="18"/>
          <w:szCs w:val="18"/>
        </w:rPr>
      </w:pPr>
      <w:ins w:id="54"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"http://www.exforsys.com/tutorials/business-intelligence.html"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Business Intelligence</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6"/>
        </w:numPr>
        <w:shd w:val="clear" w:color="auto" w:fill="90B5DA"/>
        <w:spacing w:before="105" w:after="105" w:line="240" w:lineRule="auto"/>
        <w:ind w:left="105" w:right="105"/>
        <w:jc w:val="center"/>
        <w:rPr>
          <w:ins w:id="55" w:author="Unknown"/>
          <w:rFonts w:ascii="Tahoma" w:eastAsia="Times New Roman" w:hAnsi="Tahoma" w:cs="Tahoma"/>
          <w:vanish/>
          <w:color w:val="000000"/>
          <w:sz w:val="18"/>
          <w:szCs w:val="18"/>
        </w:rPr>
      </w:pPr>
      <w:ins w:id="56"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"http://www.exforsys.com/certification/scjp.html"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SCJP</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6"/>
        </w:numPr>
        <w:shd w:val="clear" w:color="auto" w:fill="90B5DA"/>
        <w:spacing w:before="105" w:after="105" w:line="240" w:lineRule="auto"/>
        <w:ind w:left="105" w:right="105"/>
        <w:jc w:val="center"/>
        <w:rPr>
          <w:ins w:id="57" w:author="Unknown"/>
          <w:rFonts w:ascii="Tahoma" w:eastAsia="Times New Roman" w:hAnsi="Tahoma" w:cs="Tahoma"/>
          <w:vanish/>
          <w:color w:val="000000"/>
          <w:sz w:val="18"/>
          <w:szCs w:val="18"/>
        </w:rPr>
      </w:pPr>
      <w:ins w:id="58"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"http://www.exforsys.com/certification/scbcd.html"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SCBCD</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6"/>
        </w:numPr>
        <w:shd w:val="clear" w:color="auto" w:fill="90B5DA"/>
        <w:spacing w:before="105" w:after="105" w:line="240" w:lineRule="auto"/>
        <w:ind w:left="105" w:right="105"/>
        <w:jc w:val="center"/>
        <w:rPr>
          <w:ins w:id="59" w:author="Unknown"/>
          <w:rFonts w:ascii="Tahoma" w:eastAsia="Times New Roman" w:hAnsi="Tahoma" w:cs="Tahoma"/>
          <w:vanish/>
          <w:color w:val="000000"/>
          <w:sz w:val="18"/>
          <w:szCs w:val="18"/>
        </w:rPr>
      </w:pPr>
      <w:ins w:id="60"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"http://www.exforsys.com/certification/certification-articles.html"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Certification Articles</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6"/>
        </w:numPr>
        <w:shd w:val="clear" w:color="auto" w:fill="90B5DA"/>
        <w:spacing w:before="105" w:after="105" w:line="240" w:lineRule="auto"/>
        <w:ind w:left="105" w:right="105"/>
        <w:jc w:val="center"/>
        <w:rPr>
          <w:ins w:id="61" w:author="Unknown"/>
          <w:rFonts w:ascii="Tahoma" w:eastAsia="Times New Roman" w:hAnsi="Tahoma" w:cs="Tahoma"/>
          <w:vanish/>
          <w:color w:val="000000"/>
          <w:sz w:val="18"/>
          <w:szCs w:val="18"/>
        </w:rPr>
      </w:pPr>
      <w:ins w:id="62"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"http://www.exforsys.com/certification/oracle-certification.html"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Oracle Certification</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6"/>
        </w:numPr>
        <w:shd w:val="clear" w:color="auto" w:fill="90B5DA"/>
        <w:spacing w:before="105" w:after="105" w:line="240" w:lineRule="auto"/>
        <w:ind w:left="105" w:right="105"/>
        <w:jc w:val="center"/>
        <w:rPr>
          <w:ins w:id="63" w:author="Unknown"/>
          <w:rFonts w:ascii="Tahoma" w:eastAsia="Times New Roman" w:hAnsi="Tahoma" w:cs="Tahoma"/>
          <w:vanish/>
          <w:color w:val="000000"/>
          <w:sz w:val="18"/>
          <w:szCs w:val="18"/>
        </w:rPr>
      </w:pPr>
      <w:ins w:id="64"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"http://www.exforsys.com/certification/microsoft.html"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Microsoft Certification</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6"/>
        </w:numPr>
        <w:shd w:val="clear" w:color="auto" w:fill="90B5DA"/>
        <w:spacing w:before="105" w:after="105" w:line="240" w:lineRule="auto"/>
        <w:ind w:left="105" w:right="105"/>
        <w:jc w:val="center"/>
        <w:rPr>
          <w:ins w:id="65" w:author="Unknown"/>
          <w:rFonts w:ascii="Tahoma" w:eastAsia="Times New Roman" w:hAnsi="Tahoma" w:cs="Tahoma"/>
          <w:vanish/>
          <w:color w:val="000000"/>
          <w:sz w:val="18"/>
          <w:szCs w:val="18"/>
        </w:rPr>
      </w:pPr>
      <w:ins w:id="66"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"http://www.exforsys.com/certification/sun-certification.html"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Sun Certification</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7"/>
        </w:numPr>
        <w:shd w:val="clear" w:color="auto" w:fill="90B5DA"/>
        <w:spacing w:before="105" w:after="105" w:line="240" w:lineRule="auto"/>
        <w:ind w:left="105" w:right="105"/>
        <w:jc w:val="center"/>
        <w:rPr>
          <w:ins w:id="67" w:author="Unknown"/>
          <w:rFonts w:ascii="Tahoma" w:eastAsia="Times New Roman" w:hAnsi="Tahoma" w:cs="Tahoma"/>
          <w:vanish/>
          <w:color w:val="000000"/>
          <w:sz w:val="18"/>
          <w:szCs w:val="18"/>
        </w:rPr>
      </w:pPr>
      <w:ins w:id="68"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"http://www.exforsys.com/career-improvement.html"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Career Improvement</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7"/>
        </w:numPr>
        <w:shd w:val="clear" w:color="auto" w:fill="90B5DA"/>
        <w:spacing w:before="105" w:after="105" w:line="240" w:lineRule="auto"/>
        <w:ind w:left="105" w:right="105"/>
        <w:jc w:val="center"/>
        <w:rPr>
          <w:ins w:id="69" w:author="Unknown"/>
          <w:rFonts w:ascii="Tahoma" w:eastAsia="Times New Roman" w:hAnsi="Tahoma" w:cs="Tahoma"/>
          <w:vanish/>
          <w:color w:val="000000"/>
          <w:sz w:val="18"/>
          <w:szCs w:val="18"/>
        </w:rPr>
      </w:pPr>
      <w:ins w:id="70"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"http://www.exforsys.com/employment-help.html"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Employment Help</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7"/>
        </w:numPr>
        <w:shd w:val="clear" w:color="auto" w:fill="90B5DA"/>
        <w:spacing w:before="105" w:after="105" w:line="240" w:lineRule="auto"/>
        <w:ind w:left="105" w:right="105"/>
        <w:jc w:val="center"/>
        <w:rPr>
          <w:ins w:id="71" w:author="Unknown"/>
          <w:rFonts w:ascii="Tahoma" w:eastAsia="Times New Roman" w:hAnsi="Tahoma" w:cs="Tahoma"/>
          <w:vanish/>
          <w:color w:val="000000"/>
          <w:sz w:val="18"/>
          <w:szCs w:val="18"/>
        </w:rPr>
      </w:pPr>
      <w:ins w:id="72"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"http://www.exforsys.com/education-help.html"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Education Help</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numPr>
          <w:ilvl w:val="0"/>
          <w:numId w:val="7"/>
        </w:numPr>
        <w:shd w:val="clear" w:color="auto" w:fill="90B5DA"/>
        <w:spacing w:before="105" w:after="105" w:line="240" w:lineRule="auto"/>
        <w:ind w:left="105" w:right="105"/>
        <w:jc w:val="center"/>
        <w:rPr>
          <w:ins w:id="73" w:author="Unknown"/>
          <w:rFonts w:ascii="Tahoma" w:eastAsia="Times New Roman" w:hAnsi="Tahoma" w:cs="Tahoma"/>
          <w:vanish/>
          <w:color w:val="000000"/>
          <w:sz w:val="18"/>
          <w:szCs w:val="18"/>
        </w:rPr>
      </w:pPr>
      <w:ins w:id="74" w:author="Unknown">
        <w:r w:rsidRPr="004919AD">
          <w:rPr>
            <w:rFonts w:ascii="Tahoma" w:eastAsia="Times New Roman" w:hAnsi="Tahoma" w:cs="Tahoma"/>
            <w:vanish/>
            <w:color w:val="000000"/>
            <w:sz w:val="18"/>
            <w:szCs w:val="18"/>
          </w:rPr>
          <w:fldChar w:fldCharType="begin"/>
        </w:r>
        <w:r w:rsidRPr="004919AD">
          <w:rPr>
            <w:rFonts w:ascii="Tahoma" w:eastAsia="Times New Roman" w:hAnsi="Tahoma" w:cs="Tahoma"/>
            <w:vanish/>
            <w:color w:val="000000"/>
            <w:sz w:val="18"/>
            <w:szCs w:val="18"/>
          </w:rPr>
          <w:instrText xml:space="preserve"> HYPERLINK "http://www.exforsys.com/interview-help.html" </w:instrText>
        </w:r>
        <w:r w:rsidRPr="004919AD">
          <w:rPr>
            <w:rFonts w:ascii="Tahoma" w:eastAsia="Times New Roman" w:hAnsi="Tahoma" w:cs="Tahoma"/>
            <w:vanish/>
            <w:color w:val="000000"/>
            <w:sz w:val="18"/>
            <w:szCs w:val="18"/>
          </w:rPr>
          <w:fldChar w:fldCharType="separate"/>
        </w:r>
        <w:r w:rsidRPr="004919AD">
          <w:rPr>
            <w:rFonts w:ascii="Tahoma" w:eastAsia="Times New Roman" w:hAnsi="Tahoma" w:cs="Tahoma"/>
            <w:vanish/>
            <w:color w:val="000000"/>
            <w:sz w:val="18"/>
            <w:szCs w:val="18"/>
          </w:rPr>
          <w:t>Interview Help</w:t>
        </w:r>
        <w:r w:rsidRPr="004919AD">
          <w:rPr>
            <w:rFonts w:ascii="Tahoma" w:eastAsia="Times New Roman" w:hAnsi="Tahoma" w:cs="Tahoma"/>
            <w:vanish/>
            <w:color w:val="000000"/>
            <w:sz w:val="18"/>
            <w:szCs w:val="18"/>
          </w:rPr>
          <w:fldChar w:fldCharType="end"/>
        </w:r>
        <w:r w:rsidRPr="004919AD">
          <w:rPr>
            <w:rFonts w:ascii="Tahoma" w:eastAsia="Times New Roman" w:hAnsi="Tahoma" w:cs="Tahoma"/>
            <w:vanish/>
            <w:color w:val="000000"/>
            <w:sz w:val="18"/>
            <w:szCs w:val="18"/>
          </w:rPr>
          <w:t xml:space="preserve"> </w:t>
        </w:r>
      </w:ins>
    </w:p>
    <w:p w:rsidR="004919AD" w:rsidRPr="004919AD" w:rsidRDefault="004919AD" w:rsidP="004919AD">
      <w:pPr>
        <w:pBdr>
          <w:bottom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Top of Form</w:t>
      </w:r>
    </w:p>
    <w:p w:rsidR="004919AD" w:rsidRPr="004919AD" w:rsidRDefault="004919AD" w:rsidP="004919AD">
      <w:pPr>
        <w:shd w:val="clear" w:color="auto" w:fill="90B5DA"/>
        <w:spacing w:after="0" w:line="240" w:lineRule="auto"/>
        <w:jc w:val="center"/>
        <w:rPr>
          <w:ins w:id="75" w:author="Unknown"/>
          <w:rFonts w:ascii="Tahoma" w:eastAsia="Times New Roman" w:hAnsi="Tahoma" w:cs="Tahoma"/>
          <w:b/>
          <w:bCs/>
          <w:color w:val="000000"/>
          <w:sz w:val="18"/>
          <w:szCs w:val="18"/>
        </w:rPr>
      </w:pPr>
      <w:ins w:id="76" w:author="Unknown">
        <w:r w:rsidRPr="004919AD">
          <w:rPr>
            <w:rFonts w:ascii="Tahoma" w:eastAsia="Times New Roman" w:hAnsi="Tahoma" w:cs="Tahoma"/>
            <w:b/>
            <w:bCs/>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in;height:18pt" o:ole="">
              <v:imagedata r:id="rId11" o:title=""/>
            </v:shape>
            <w:control r:id="rId12" w:name="DefaultOcxName" w:shapeid="_x0000_i1269"/>
          </w:object>
        </w:r>
        <w:r w:rsidRPr="004919AD">
          <w:rPr>
            <w:rFonts w:ascii="Tahoma" w:eastAsia="Times New Roman" w:hAnsi="Tahoma" w:cs="Tahoma"/>
            <w:b/>
            <w:bCs/>
            <w:color w:val="000000"/>
            <w:sz w:val="18"/>
            <w:szCs w:val="18"/>
          </w:rPr>
          <w:object w:dxaOrig="225" w:dyaOrig="225">
            <v:shape id="_x0000_i1268" type="#_x0000_t75" style="width:1in;height:18pt" o:ole="">
              <v:imagedata r:id="rId13" o:title=""/>
            </v:shape>
            <w:control r:id="rId14" w:name="DefaultOcxName1" w:shapeid="_x0000_i1268"/>
          </w:object>
        </w:r>
        <w:r w:rsidRPr="004919AD">
          <w:rPr>
            <w:rFonts w:ascii="Tahoma" w:eastAsia="Times New Roman" w:hAnsi="Tahoma" w:cs="Tahoma"/>
            <w:b/>
            <w:bCs/>
            <w:color w:val="000000"/>
            <w:sz w:val="18"/>
            <w:szCs w:val="18"/>
          </w:rPr>
          <w:object w:dxaOrig="225" w:dyaOrig="225">
            <v:shape id="_x0000_i1267" type="#_x0000_t75" style="width:1in;height:18pt" o:ole="">
              <v:imagedata r:id="rId15" o:title=""/>
            </v:shape>
            <w:control r:id="rId16" w:name="DefaultOcxName2" w:shapeid="_x0000_i1267"/>
          </w:object>
        </w:r>
        <w:r w:rsidRPr="004919AD">
          <w:rPr>
            <w:rFonts w:ascii="Tahoma" w:eastAsia="Times New Roman" w:hAnsi="Tahoma" w:cs="Tahoma"/>
            <w:b/>
            <w:bCs/>
            <w:color w:val="000000"/>
            <w:sz w:val="18"/>
            <w:szCs w:val="18"/>
          </w:rPr>
          <w:object w:dxaOrig="225" w:dyaOrig="225">
            <v:shape id="_x0000_i1266" type="#_x0000_t75" style="width:127.5pt;height:18pt" o:ole="">
              <v:imagedata r:id="rId17" o:title=""/>
            </v:shape>
            <w:control r:id="rId18" w:name="DefaultOcxName3" w:shapeid="_x0000_i1266"/>
          </w:object>
        </w:r>
        <w:r w:rsidRPr="004919AD">
          <w:rPr>
            <w:rFonts w:ascii="Tahoma" w:eastAsia="Times New Roman" w:hAnsi="Tahoma" w:cs="Tahoma"/>
            <w:b/>
            <w:bCs/>
            <w:color w:val="000000"/>
            <w:sz w:val="18"/>
            <w:szCs w:val="18"/>
          </w:rPr>
          <w:object w:dxaOrig="225" w:dyaOrig="225">
            <v:shape id="_x0000_i1265" type="#_x0000_t75" style="width:39pt;height:22.5pt" o:ole="">
              <v:imagedata r:id="rId19" o:title=""/>
            </v:shape>
            <w:control r:id="rId20" w:name="DefaultOcxName4" w:shapeid="_x0000_i1265"/>
          </w:object>
        </w:r>
      </w:ins>
    </w:p>
    <w:p w:rsidR="004919AD" w:rsidRPr="004919AD" w:rsidRDefault="004919AD" w:rsidP="004919AD">
      <w:pPr>
        <w:shd w:val="clear" w:color="auto" w:fill="90B5DA"/>
        <w:spacing w:after="0" w:line="240" w:lineRule="auto"/>
        <w:jc w:val="center"/>
        <w:rPr>
          <w:ins w:id="77" w:author="Unknown"/>
          <w:rFonts w:ascii="Tahoma" w:eastAsia="Times New Roman" w:hAnsi="Tahoma" w:cs="Tahoma"/>
          <w:b/>
          <w:bCs/>
          <w:color w:val="000000"/>
          <w:sz w:val="18"/>
          <w:szCs w:val="18"/>
        </w:rPr>
      </w:pPr>
      <w:ins w:id="78" w:author="Unknown">
        <w:r w:rsidRPr="004919AD">
          <w:rPr>
            <w:rFonts w:ascii="Tahoma" w:eastAsia="Times New Roman" w:hAnsi="Tahoma" w:cs="Tahoma"/>
            <w:b/>
            <w:bCs/>
            <w:color w:val="000000"/>
            <w:sz w:val="18"/>
            <w:szCs w:val="18"/>
          </w:rPr>
          <w:object w:dxaOrig="225" w:dyaOrig="225">
            <v:shape id="_x0000_i1264" type="#_x0000_t75" style="width:1in;height:18pt" o:ole="">
              <v:imagedata r:id="rId21" o:title=""/>
            </v:shape>
            <w:control r:id="rId22" w:name="DefaultOcxName5" w:shapeid="_x0000_i1264"/>
          </w:object>
        </w:r>
        <w:r w:rsidRPr="004919AD">
          <w:rPr>
            <w:rFonts w:ascii="Tahoma" w:eastAsia="Times New Roman" w:hAnsi="Tahoma" w:cs="Tahoma"/>
            <w:b/>
            <w:bCs/>
            <w:color w:val="000000"/>
            <w:sz w:val="18"/>
            <w:szCs w:val="18"/>
          </w:rPr>
          <w:object w:dxaOrig="225" w:dyaOrig="225">
            <v:shape id="_x0000_i1263" type="#_x0000_t75" style="width:1in;height:18pt" o:ole="">
              <v:imagedata r:id="rId23" o:title=""/>
            </v:shape>
            <w:control r:id="rId24" w:name="DefaultOcxName6" w:shapeid="_x0000_i1263"/>
          </w:object>
        </w:r>
      </w:ins>
    </w:p>
    <w:p w:rsidR="004919AD" w:rsidRPr="004919AD" w:rsidRDefault="004919AD" w:rsidP="004919AD">
      <w:pPr>
        <w:pBdr>
          <w:top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Bottom of Form</w:t>
      </w:r>
    </w:p>
    <w:p w:rsidR="004919AD" w:rsidRPr="004919AD" w:rsidRDefault="004919AD" w:rsidP="004919AD">
      <w:pPr>
        <w:shd w:val="clear" w:color="auto" w:fill="FFFFFF"/>
        <w:spacing w:after="0" w:line="240" w:lineRule="auto"/>
        <w:jc w:val="center"/>
        <w:rPr>
          <w:ins w:id="79" w:author="Unknown"/>
          <w:rFonts w:ascii="Verdana" w:eastAsia="Times New Roman" w:hAnsi="Verdana" w:cs="Times New Roman"/>
          <w:color w:val="000000"/>
          <w:sz w:val="18"/>
          <w:szCs w:val="18"/>
        </w:rPr>
      </w:pPr>
      <w:ins w:id="80" w:author="Unknown">
        <w:r w:rsidRPr="004919AD">
          <w:rPr>
            <w:rFonts w:ascii="Tahoma" w:eastAsia="Times New Roman" w:hAnsi="Tahoma" w:cs="Tahoma"/>
            <w:b/>
            <w:bCs/>
            <w:color w:val="000000"/>
            <w:sz w:val="18"/>
            <w:szCs w:val="18"/>
          </w:rPr>
          <w:pict/>
        </w:r>
        <w:r w:rsidRPr="004919AD">
          <w:rPr>
            <w:rFonts w:ascii="Verdana" w:eastAsia="Times New Roman" w:hAnsi="Verdana" w:cs="Times New Roman"/>
            <w:color w:val="000000"/>
            <w:sz w:val="18"/>
            <w:szCs w:val="18"/>
          </w:rPr>
          <w:t> </w:t>
        </w:r>
      </w:ins>
    </w:p>
    <w:p w:rsidR="004919AD" w:rsidRPr="004919AD" w:rsidRDefault="004919AD" w:rsidP="004919AD">
      <w:pPr>
        <w:shd w:val="clear" w:color="auto" w:fill="336699"/>
        <w:spacing w:after="0" w:line="240" w:lineRule="auto"/>
        <w:jc w:val="center"/>
        <w:outlineLvl w:val="3"/>
        <w:rPr>
          <w:ins w:id="81" w:author="Unknown"/>
          <w:rFonts w:ascii="Tahoma" w:eastAsia="Times New Roman" w:hAnsi="Tahoma" w:cs="Tahoma"/>
          <w:b/>
          <w:bCs/>
          <w:color w:val="FFFFFF"/>
          <w:sz w:val="16"/>
          <w:szCs w:val="16"/>
        </w:rPr>
      </w:pPr>
      <w:ins w:id="82" w:author="Unknown">
        <w:r w:rsidRPr="004919AD">
          <w:rPr>
            <w:rFonts w:ascii="Tahoma" w:eastAsia="Times New Roman" w:hAnsi="Tahoma" w:cs="Tahoma"/>
            <w:b/>
            <w:bCs/>
            <w:color w:val="FFFFFF"/>
            <w:sz w:val="16"/>
            <w:szCs w:val="16"/>
          </w:rPr>
          <w:t>Sponsored Links</w:t>
        </w:r>
      </w:ins>
    </w:p>
    <w:p w:rsidR="004919AD" w:rsidRPr="004919AD" w:rsidRDefault="004919AD" w:rsidP="004919AD">
      <w:pPr>
        <w:shd w:val="clear" w:color="auto" w:fill="FFFFFF"/>
        <w:spacing w:after="0" w:line="240" w:lineRule="auto"/>
        <w:jc w:val="both"/>
        <w:rPr>
          <w:ins w:id="83" w:author="Unknown"/>
          <w:rFonts w:ascii="Verdana" w:eastAsia="Times New Roman" w:hAnsi="Verdana" w:cs="Times New Roman"/>
          <w:color w:val="000000"/>
          <w:sz w:val="18"/>
          <w:szCs w:val="18"/>
        </w:rPr>
      </w:pPr>
      <w:ins w:id="84" w:author="Unknown">
        <w:r w:rsidRPr="004919AD">
          <w:rPr>
            <w:rFonts w:ascii="Tahoma" w:eastAsia="Times New Roman" w:hAnsi="Tahoma" w:cs="Tahoma"/>
            <w:b/>
            <w:bCs/>
            <w:color w:val="FFFFFF"/>
            <w:sz w:val="16"/>
            <w:szCs w:val="16"/>
          </w:rPr>
          <w:pict/>
        </w:r>
      </w:ins>
      <w:r w:rsidRPr="004919AD">
        <w:rPr>
          <w:rFonts w:ascii="Tahoma" w:eastAsia="Times New Roman" w:hAnsi="Tahoma" w:cs="Tahoma"/>
          <w:b/>
          <w:bCs/>
          <w:color w:val="FFFFFF"/>
          <w:sz w:val="16"/>
          <w:szCs w:val="16"/>
        </w:rPr>
        <w:pict/>
      </w:r>
      <w:r w:rsidRPr="004919AD">
        <w:rPr>
          <w:rFonts w:ascii="Tahoma" w:eastAsia="Times New Roman" w:hAnsi="Tahoma" w:cs="Tahoma"/>
          <w:b/>
          <w:bCs/>
          <w:color w:val="FFFFFF"/>
          <w:sz w:val="16"/>
          <w:szCs w:val="16"/>
        </w:rPr>
        <w:pict/>
      </w:r>
      <w:r w:rsidRPr="004919AD">
        <w:rPr>
          <w:rFonts w:ascii="Tahoma" w:eastAsia="Times New Roman" w:hAnsi="Tahoma" w:cs="Tahoma"/>
          <w:b/>
          <w:bCs/>
          <w:color w:val="FFFFFF"/>
          <w:sz w:val="16"/>
          <w:szCs w:val="16"/>
        </w:rPr>
        <w:pict/>
      </w:r>
      <w:r w:rsidRPr="004919AD">
        <w:rPr>
          <w:rFonts w:ascii="Tahoma" w:eastAsia="Times New Roman" w:hAnsi="Tahoma" w:cs="Tahoma"/>
          <w:b/>
          <w:bCs/>
          <w:color w:val="FFFFFF"/>
          <w:sz w:val="16"/>
          <w:szCs w:val="16"/>
        </w:rPr>
        <w:pict/>
      </w:r>
      <w:ins w:id="85"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336699"/>
        <w:spacing w:after="0" w:line="240" w:lineRule="auto"/>
        <w:jc w:val="center"/>
        <w:outlineLvl w:val="3"/>
        <w:rPr>
          <w:ins w:id="86" w:author="Unknown"/>
          <w:rFonts w:ascii="Tahoma" w:eastAsia="Times New Roman" w:hAnsi="Tahoma" w:cs="Tahoma"/>
          <w:b/>
          <w:bCs/>
          <w:color w:val="FFFFFF"/>
          <w:sz w:val="16"/>
          <w:szCs w:val="16"/>
        </w:rPr>
      </w:pPr>
      <w:ins w:id="87" w:author="Unknown">
        <w:r w:rsidRPr="004919AD">
          <w:rPr>
            <w:rFonts w:ascii="Tahoma" w:eastAsia="Times New Roman" w:hAnsi="Tahoma" w:cs="Tahoma"/>
            <w:b/>
            <w:bCs/>
            <w:color w:val="FFFFFF"/>
            <w:sz w:val="16"/>
            <w:szCs w:val="16"/>
          </w:rPr>
          <w:t>Oracle 9i Tutorials</w:t>
        </w:r>
      </w:ins>
    </w:p>
    <w:p w:rsidR="004919AD" w:rsidRPr="004919AD" w:rsidRDefault="004919AD" w:rsidP="004919AD">
      <w:pPr>
        <w:numPr>
          <w:ilvl w:val="0"/>
          <w:numId w:val="8"/>
        </w:numPr>
        <w:shd w:val="clear" w:color="auto" w:fill="FFFFFF"/>
        <w:spacing w:after="0" w:line="240" w:lineRule="auto"/>
        <w:ind w:left="0"/>
        <w:jc w:val="both"/>
        <w:rPr>
          <w:ins w:id="88" w:author="Unknown"/>
          <w:rFonts w:ascii="Verdana" w:eastAsia="Times New Roman" w:hAnsi="Verdana" w:cs="Times New Roman"/>
          <w:color w:val="414141"/>
          <w:sz w:val="18"/>
          <w:szCs w:val="18"/>
        </w:rPr>
      </w:pPr>
      <w:ins w:id="89"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"http://www.exforsys.com/tutorials/oracle-9i/oracle-utilities.html"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16: Oracle 9i: Oracle Utilities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90" w:author="Unknown"/>
          <w:rFonts w:ascii="Verdana" w:eastAsia="Times New Roman" w:hAnsi="Verdana" w:cs="Times New Roman"/>
          <w:color w:val="414141"/>
          <w:sz w:val="18"/>
          <w:szCs w:val="18"/>
        </w:rPr>
      </w:pPr>
      <w:ins w:id="91"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"http://www.exforsys.com/tutorials/oracle-9i/oracle-packages.html"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15: Oracle 9i : Oracle Packages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92" w:author="Unknown"/>
          <w:rFonts w:ascii="Verdana" w:eastAsia="Times New Roman" w:hAnsi="Verdana" w:cs="Times New Roman"/>
          <w:color w:val="414141"/>
          <w:sz w:val="18"/>
          <w:szCs w:val="18"/>
        </w:rPr>
      </w:pPr>
      <w:ins w:id="93"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"http://www.exforsys.com/tutorials/oracle-9i/oracle-database-triggers.html"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14: Oracle 9i : Database Triggers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94" w:author="Unknown"/>
          <w:rFonts w:ascii="Verdana" w:eastAsia="Times New Roman" w:hAnsi="Verdana" w:cs="Times New Roman"/>
          <w:color w:val="414141"/>
          <w:sz w:val="18"/>
          <w:szCs w:val="18"/>
        </w:rPr>
      </w:pPr>
      <w:ins w:id="95"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"http://www.exforsys.com/tutorials/oracle-9i/oracle-9i-procedures-and-functions.html"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13: Oracle 9i : Procedures and Functions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96" w:author="Unknown"/>
          <w:rFonts w:ascii="Verdana" w:eastAsia="Times New Roman" w:hAnsi="Verdana" w:cs="Times New Roman"/>
          <w:color w:val="414141"/>
          <w:sz w:val="18"/>
          <w:szCs w:val="18"/>
        </w:rPr>
      </w:pPr>
      <w:ins w:id="97"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"http://www.exforsys.com/tutorials/oracle-9i/oracle-pl-sql-collections.html"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12: Oracle 9i: PL/SQL Collections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98" w:author="Unknown"/>
          <w:rFonts w:ascii="Verdana" w:eastAsia="Times New Roman" w:hAnsi="Verdana" w:cs="Times New Roman"/>
          <w:color w:val="414141"/>
          <w:sz w:val="18"/>
          <w:szCs w:val="18"/>
        </w:rPr>
      </w:pPr>
      <w:ins w:id="99"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"http://www.exforsys.com/tutorials/oracle-9i/oracle-exception-handling.html"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11 : Oracle 9i: Exception Handling</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00" w:author="Unknown"/>
          <w:rFonts w:ascii="Verdana" w:eastAsia="Times New Roman" w:hAnsi="Verdana" w:cs="Times New Roman"/>
          <w:color w:val="414141"/>
          <w:sz w:val="18"/>
          <w:szCs w:val="18"/>
        </w:rPr>
      </w:pPr>
      <w:ins w:id="101"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"http://www.exforsys.com/tutorials/oracle-9i/oracle-9i-download-example-sql-scripts-used-in-tutorials.html"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Oracle 9i:Download example SQL Scripts used in Tutorials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02" w:author="Unknown"/>
          <w:rFonts w:ascii="Verdana" w:eastAsia="Times New Roman" w:hAnsi="Verdana" w:cs="Times New Roman"/>
          <w:color w:val="414141"/>
          <w:sz w:val="18"/>
          <w:szCs w:val="18"/>
        </w:rPr>
      </w:pPr>
      <w:ins w:id="103"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"http://www.exforsys.com/tutorials/oracle-9i/oracle-cursors.html"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10: Oracle 9i : Cursors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04" w:author="Unknown"/>
          <w:rFonts w:ascii="Verdana" w:eastAsia="Times New Roman" w:hAnsi="Verdana" w:cs="Times New Roman"/>
          <w:color w:val="414141"/>
          <w:sz w:val="18"/>
          <w:szCs w:val="18"/>
        </w:rPr>
      </w:pPr>
      <w:ins w:id="105"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"http://www.exforsys.com/tutorials/oracle-9i/oracle-pl-sql-control-structures.html"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9 : Oracle 9i: PL/SQL Control Structures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06" w:author="Unknown"/>
          <w:rFonts w:ascii="Verdana" w:eastAsia="Times New Roman" w:hAnsi="Verdana" w:cs="Times New Roman"/>
          <w:color w:val="414141"/>
          <w:sz w:val="18"/>
          <w:szCs w:val="18"/>
        </w:rPr>
      </w:pPr>
      <w:ins w:id="107"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"http://www.exforsys.com/tutorials/oracle-9i/building-pl-sql-blocks.html"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8: Building PL/SQL Blocks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08" w:author="Unknown"/>
          <w:rFonts w:ascii="Verdana" w:eastAsia="Times New Roman" w:hAnsi="Verdana" w:cs="Times New Roman"/>
          <w:color w:val="414141"/>
          <w:sz w:val="18"/>
          <w:szCs w:val="18"/>
        </w:rPr>
      </w:pPr>
      <w:ins w:id="109"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"http://www.exforsys.com/tutorials/oracle-9i/oracle-tables-and-constraints.html"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6: Tables and Constraints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10" w:author="Unknown"/>
          <w:rFonts w:ascii="Verdana" w:eastAsia="Times New Roman" w:hAnsi="Verdana" w:cs="Times New Roman"/>
          <w:color w:val="414141"/>
          <w:sz w:val="18"/>
          <w:szCs w:val="18"/>
        </w:rPr>
      </w:pPr>
      <w:ins w:id="111"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"http://www.exforsys.com/tutorials/oracle-9i/oracle-database-objects.html"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7: More Database Objects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12" w:author="Unknown"/>
          <w:rFonts w:ascii="Verdana" w:eastAsia="Times New Roman" w:hAnsi="Verdana" w:cs="Times New Roman"/>
          <w:color w:val="414141"/>
          <w:sz w:val="18"/>
          <w:szCs w:val="18"/>
        </w:rPr>
      </w:pPr>
      <w:ins w:id="113"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"http://www.exforsys.com/tutorials/oracle-9i/working-with-multiple-tables.html"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5: Working with Multiple Tables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14" w:author="Unknown"/>
          <w:rFonts w:ascii="Verdana" w:eastAsia="Times New Roman" w:hAnsi="Verdana" w:cs="Times New Roman"/>
          <w:color w:val="414141"/>
          <w:sz w:val="18"/>
          <w:szCs w:val="18"/>
        </w:rPr>
      </w:pPr>
      <w:ins w:id="115"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"http://www.exforsys.com/tutorials/oracle-9i/sql-functions.html"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4: SQL functions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16" w:author="Unknown"/>
          <w:rFonts w:ascii="Verdana" w:eastAsia="Times New Roman" w:hAnsi="Verdana" w:cs="Times New Roman"/>
          <w:color w:val="414141"/>
          <w:sz w:val="18"/>
          <w:szCs w:val="18"/>
        </w:rPr>
      </w:pPr>
      <w:ins w:id="117"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"http://www.exforsys.com/tutorials/oracle-9i/oracle-9i-sql-plsql-and-sql-plus-introduction.html"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Oracle 9i: SQL, PLSQL, and SQL *Plus - Introduction</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18" w:author="Unknown"/>
          <w:rFonts w:ascii="Verdana" w:eastAsia="Times New Roman" w:hAnsi="Verdana" w:cs="Times New Roman"/>
          <w:color w:val="414141"/>
          <w:sz w:val="18"/>
          <w:szCs w:val="18"/>
        </w:rPr>
      </w:pPr>
      <w:ins w:id="119"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"http://www.exforsys.com/tutorials/oracle-9i/oracle-9i-software-installation-and-references.html"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Oracle 9i: SQL, PLSQL, and SQL *Plus - Software Installation and References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20" w:author="Unknown"/>
          <w:rFonts w:ascii="Verdana" w:eastAsia="Times New Roman" w:hAnsi="Verdana" w:cs="Times New Roman"/>
          <w:color w:val="414141"/>
          <w:sz w:val="18"/>
          <w:szCs w:val="18"/>
        </w:rPr>
      </w:pPr>
      <w:ins w:id="121"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"http://www.exforsys.com/tutorials/oracle-9i/introduction-to-oracle-9i.html"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1: Introduction to Oracle 9i</w:t>
        </w:r>
        <w:proofErr w:type="gramStart"/>
        <w:r w:rsidRPr="004919AD">
          <w:rPr>
            <w:rFonts w:ascii="Tahoma" w:eastAsia="Times New Roman" w:hAnsi="Tahoma" w:cs="Tahoma"/>
            <w:color w:val="336699"/>
            <w:sz w:val="18"/>
          </w:rPr>
          <w:t>:SQL</w:t>
        </w:r>
        <w:proofErr w:type="gramEnd"/>
        <w:r w:rsidRPr="004919AD">
          <w:rPr>
            <w:rFonts w:ascii="Tahoma" w:eastAsia="Times New Roman" w:hAnsi="Tahoma" w:cs="Tahoma"/>
            <w:color w:val="336699"/>
            <w:sz w:val="18"/>
          </w:rPr>
          <w:t>, PLSQL. and SQL *Plus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0" w:line="240" w:lineRule="auto"/>
        <w:ind w:left="0"/>
        <w:jc w:val="both"/>
        <w:rPr>
          <w:ins w:id="122" w:author="Unknown"/>
          <w:rFonts w:ascii="Verdana" w:eastAsia="Times New Roman" w:hAnsi="Verdana" w:cs="Times New Roman"/>
          <w:color w:val="414141"/>
          <w:sz w:val="18"/>
          <w:szCs w:val="18"/>
        </w:rPr>
      </w:pPr>
      <w:ins w:id="123"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"http://www.exforsys.com/tutorials/oracle-9i/sql-plus-commands.html"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2: SQL *Plus Commands</w:t>
        </w:r>
        <w:r w:rsidRPr="004919AD">
          <w:rPr>
            <w:rFonts w:ascii="Verdana" w:eastAsia="Times New Roman" w:hAnsi="Verdana" w:cs="Times New Roman"/>
            <w:color w:val="414141"/>
            <w:sz w:val="18"/>
            <w:szCs w:val="18"/>
          </w:rPr>
          <w:fldChar w:fldCharType="end"/>
        </w:r>
        <w:r w:rsidRPr="004919AD">
          <w:rPr>
            <w:rFonts w:ascii="Verdana" w:eastAsia="Times New Roman" w:hAnsi="Verdana" w:cs="Times New Roman"/>
            <w:color w:val="414141"/>
            <w:sz w:val="18"/>
            <w:szCs w:val="18"/>
          </w:rPr>
          <w:t xml:space="preserve"> </w:t>
        </w:r>
      </w:ins>
    </w:p>
    <w:p w:rsidR="004919AD" w:rsidRPr="004919AD" w:rsidRDefault="004919AD" w:rsidP="004919AD">
      <w:pPr>
        <w:numPr>
          <w:ilvl w:val="0"/>
          <w:numId w:val="8"/>
        </w:numPr>
        <w:shd w:val="clear" w:color="auto" w:fill="FFFFFF"/>
        <w:spacing w:after="45" w:line="240" w:lineRule="auto"/>
        <w:ind w:left="0"/>
        <w:jc w:val="both"/>
        <w:rPr>
          <w:ins w:id="124" w:author="Unknown"/>
          <w:rFonts w:ascii="Verdana" w:eastAsia="Times New Roman" w:hAnsi="Verdana" w:cs="Times New Roman"/>
          <w:color w:val="414141"/>
          <w:sz w:val="18"/>
          <w:szCs w:val="18"/>
        </w:rPr>
      </w:pPr>
      <w:ins w:id="125" w:author="Unknown">
        <w:r w:rsidRPr="004919AD">
          <w:rPr>
            <w:rFonts w:ascii="Verdana" w:eastAsia="Times New Roman" w:hAnsi="Verdana" w:cs="Times New Roman"/>
            <w:color w:val="414141"/>
            <w:sz w:val="18"/>
            <w:szCs w:val="18"/>
          </w:rPr>
          <w:fldChar w:fldCharType="begin"/>
        </w:r>
        <w:r w:rsidRPr="004919AD">
          <w:rPr>
            <w:rFonts w:ascii="Verdana" w:eastAsia="Times New Roman" w:hAnsi="Verdana" w:cs="Times New Roman"/>
            <w:color w:val="414141"/>
            <w:sz w:val="18"/>
            <w:szCs w:val="18"/>
          </w:rPr>
          <w:instrText xml:space="preserve"> HYPERLINK "http://www.exforsys.com/tutorials/oracle-9i/restricting-and-sorting-data.html" </w:instrText>
        </w:r>
        <w:r w:rsidRPr="004919AD">
          <w:rPr>
            <w:rFonts w:ascii="Verdana" w:eastAsia="Times New Roman" w:hAnsi="Verdana" w:cs="Times New Roman"/>
            <w:color w:val="414141"/>
            <w:sz w:val="18"/>
            <w:szCs w:val="18"/>
          </w:rPr>
          <w:fldChar w:fldCharType="separate"/>
        </w:r>
        <w:r w:rsidRPr="004919AD">
          <w:rPr>
            <w:rFonts w:ascii="Tahoma" w:eastAsia="Times New Roman" w:hAnsi="Tahoma" w:cs="Tahoma"/>
            <w:color w:val="336699"/>
            <w:sz w:val="18"/>
          </w:rPr>
          <w:t>Tutorial 3 : Restricting and Sorting Data</w:t>
        </w:r>
        <w:r w:rsidRPr="004919AD">
          <w:rPr>
            <w:rFonts w:ascii="Verdana" w:eastAsia="Times New Roman" w:hAnsi="Verdana" w:cs="Times New Roman"/>
            <w:color w:val="414141"/>
            <w:sz w:val="18"/>
            <w:szCs w:val="18"/>
          </w:rPr>
          <w:fldChar w:fldCharType="end"/>
        </w:r>
      </w:ins>
    </w:p>
    <w:p w:rsidR="004919AD" w:rsidRPr="004919AD" w:rsidRDefault="004919AD" w:rsidP="004919AD">
      <w:pPr>
        <w:shd w:val="clear" w:color="auto" w:fill="FFFFFF"/>
        <w:spacing w:after="0" w:line="240" w:lineRule="auto"/>
        <w:jc w:val="both"/>
        <w:rPr>
          <w:ins w:id="126" w:author="Unknown"/>
          <w:rFonts w:ascii="Verdana" w:eastAsia="Times New Roman" w:hAnsi="Verdana" w:cs="Times New Roman"/>
          <w:color w:val="000000"/>
          <w:sz w:val="18"/>
          <w:szCs w:val="18"/>
        </w:rPr>
      </w:pPr>
      <w:ins w:id="127" w:author="Unknown">
        <w:r w:rsidRPr="004919AD">
          <w:rPr>
            <w:rFonts w:ascii="Verdana" w:eastAsia="Times New Roman" w:hAnsi="Verdana" w:cs="Times New Roman"/>
            <w:color w:val="000000"/>
            <w:sz w:val="18"/>
            <w:szCs w:val="18"/>
          </w:rPr>
          <w:lastRenderedPageBreak/>
          <w:t> </w:t>
        </w:r>
      </w:ins>
    </w:p>
    <w:p w:rsidR="004919AD" w:rsidRPr="004919AD" w:rsidRDefault="004919AD" w:rsidP="004919AD">
      <w:pPr>
        <w:shd w:val="clear" w:color="auto" w:fill="FFFFFF"/>
        <w:spacing w:after="0" w:line="240" w:lineRule="auto"/>
        <w:jc w:val="both"/>
        <w:rPr>
          <w:ins w:id="128" w:author="Unknown"/>
          <w:rFonts w:ascii="Verdana" w:eastAsia="Times New Roman" w:hAnsi="Verdana" w:cs="Times New Roman"/>
          <w:color w:val="000000"/>
          <w:sz w:val="18"/>
          <w:szCs w:val="18"/>
        </w:rPr>
      </w:pPr>
      <w:ins w:id="129"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b/>
            <w:bCs/>
            <w:color w:val="336699"/>
            <w:sz w:val="21"/>
          </w:rPr>
          <w:t>Home</w:t>
        </w:r>
        <w:r w:rsidRPr="004919AD">
          <w:rPr>
            <w:rFonts w:ascii="Verdana" w:eastAsia="Times New Roman" w:hAnsi="Verdana" w:cs="Times New Roman"/>
            <w:color w:val="000000"/>
            <w:sz w:val="18"/>
            <w:szCs w:val="18"/>
          </w:rPr>
          <w:fldChar w:fldCharType="end"/>
        </w:r>
        <w:r w:rsidRPr="004919AD">
          <w:rPr>
            <w:rFonts w:ascii="Verdana" w:eastAsia="Times New Roman" w:hAnsi="Verdana" w:cs="Times New Roman"/>
            <w:color w:val="000000"/>
            <w:sz w:val="18"/>
            <w:szCs w:val="18"/>
          </w:rPr>
          <w:t xml:space="preserve"> </w:t>
        </w:r>
      </w:ins>
      <w:r>
        <w:rPr>
          <w:rFonts w:ascii="Verdana" w:eastAsia="Times New Roman" w:hAnsi="Verdana" w:cs="Times New Roman"/>
          <w:noProof/>
          <w:color w:val="000000"/>
          <w:sz w:val="18"/>
          <w:szCs w:val="18"/>
        </w:rPr>
        <w:drawing>
          <wp:inline distT="0" distB="0" distL="0" distR="0">
            <wp:extent cx="85725" cy="85725"/>
            <wp:effectExtent l="19050" t="0" r="0" b="0"/>
            <wp:docPr id="16" name="Picture 16" descr="http://www.exforsys.com/image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xforsys.com/images/arrow.png"/>
                    <pic:cNvPicPr>
                      <a:picLocks noChangeAspect="1" noChangeArrowheads="1"/>
                    </pic:cNvPicPr>
                  </pic:nvPicPr>
                  <pic:blipFill>
                    <a:blip r:embed="rId2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ins w:id="130"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b/>
            <w:bCs/>
            <w:color w:val="336699"/>
            <w:sz w:val="21"/>
          </w:rPr>
          <w:t>Tutorials</w:t>
        </w:r>
        <w:r w:rsidRPr="004919AD">
          <w:rPr>
            <w:rFonts w:ascii="Verdana" w:eastAsia="Times New Roman" w:hAnsi="Verdana" w:cs="Times New Roman"/>
            <w:color w:val="000000"/>
            <w:sz w:val="18"/>
            <w:szCs w:val="18"/>
          </w:rPr>
          <w:fldChar w:fldCharType="end"/>
        </w:r>
        <w:r w:rsidRPr="004919AD">
          <w:rPr>
            <w:rFonts w:ascii="Verdana" w:eastAsia="Times New Roman" w:hAnsi="Verdana" w:cs="Times New Roman"/>
            <w:color w:val="000000"/>
            <w:sz w:val="18"/>
            <w:szCs w:val="18"/>
          </w:rPr>
          <w:t xml:space="preserve"> </w:t>
        </w:r>
      </w:ins>
      <w:r>
        <w:rPr>
          <w:rFonts w:ascii="Verdana" w:eastAsia="Times New Roman" w:hAnsi="Verdana" w:cs="Times New Roman"/>
          <w:noProof/>
          <w:color w:val="000000"/>
          <w:sz w:val="18"/>
          <w:szCs w:val="18"/>
        </w:rPr>
        <w:drawing>
          <wp:inline distT="0" distB="0" distL="0" distR="0">
            <wp:extent cx="85725" cy="85725"/>
            <wp:effectExtent l="19050" t="0" r="0" b="0"/>
            <wp:docPr id="17" name="Picture 17" descr="http://www.exforsys.com/image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xforsys.com/images/arrow.png"/>
                    <pic:cNvPicPr>
                      <a:picLocks noChangeAspect="1" noChangeArrowheads="1"/>
                    </pic:cNvPicPr>
                  </pic:nvPicPr>
                  <pic:blipFill>
                    <a:blip r:embed="rId25" cstate="print"/>
                    <a:srcRect/>
                    <a:stretch>
                      <a:fillRect/>
                    </a:stretch>
                  </pic:blipFill>
                  <pic:spPr bwMode="auto">
                    <a:xfrm>
                      <a:off x="0" y="0"/>
                      <a:ext cx="85725" cy="85725"/>
                    </a:xfrm>
                    <a:prstGeom prst="rect">
                      <a:avLst/>
                    </a:prstGeom>
                    <a:noFill/>
                    <a:ln w="9525">
                      <a:noFill/>
                      <a:miter lim="800000"/>
                      <a:headEnd/>
                      <a:tailEnd/>
                    </a:ln>
                  </pic:spPr>
                </pic:pic>
              </a:graphicData>
            </a:graphic>
          </wp:inline>
        </w:drawing>
      </w:r>
      <w:ins w:id="131"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"http://www.exforsys.com/tutorials/oracle-9i.html"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b/>
            <w:bCs/>
            <w:color w:val="336699"/>
            <w:sz w:val="21"/>
          </w:rPr>
          <w:t>Oracle 9i</w:t>
        </w:r>
        <w:r w:rsidRPr="004919AD">
          <w:rPr>
            <w:rFonts w:ascii="Verdana" w:eastAsia="Times New Roman" w:hAnsi="Verdana" w:cs="Times New Roman"/>
            <w:color w:val="000000"/>
            <w:sz w:val="18"/>
            <w:szCs w:val="18"/>
          </w:rPr>
          <w:fldChar w:fldCharType="end"/>
        </w:r>
      </w:ins>
    </w:p>
    <w:p w:rsidR="004919AD" w:rsidRPr="004919AD" w:rsidRDefault="004919AD" w:rsidP="004919AD">
      <w:pPr>
        <w:shd w:val="clear" w:color="auto" w:fill="FFFFFF"/>
        <w:spacing w:after="0" w:line="240" w:lineRule="auto"/>
        <w:jc w:val="both"/>
        <w:rPr>
          <w:ins w:id="132" w:author="Unknown"/>
          <w:rFonts w:ascii="Verdana" w:eastAsia="Times New Roman" w:hAnsi="Verdana" w:cs="Times New Roman"/>
          <w:color w:val="000000"/>
          <w:sz w:val="18"/>
          <w:szCs w:val="18"/>
        </w:rPr>
      </w:pPr>
      <w:ins w:id="133"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FFFFFF"/>
        <w:spacing w:after="0" w:line="240" w:lineRule="auto"/>
        <w:jc w:val="both"/>
        <w:outlineLvl w:val="0"/>
        <w:rPr>
          <w:ins w:id="134" w:author="Unknown"/>
          <w:rFonts w:ascii="Verdana" w:eastAsia="Times New Roman" w:hAnsi="Verdana" w:cs="Times New Roman"/>
          <w:b/>
          <w:bCs/>
          <w:color w:val="0080C0"/>
          <w:kern w:val="36"/>
          <w:sz w:val="27"/>
          <w:szCs w:val="27"/>
        </w:rPr>
      </w:pPr>
      <w:ins w:id="135" w:author="Unknown">
        <w:r w:rsidRPr="004919AD">
          <w:rPr>
            <w:rFonts w:ascii="Verdana" w:eastAsia="Times New Roman" w:hAnsi="Verdana" w:cs="Times New Roman"/>
            <w:b/>
            <w:bCs/>
            <w:color w:val="0080C0"/>
            <w:kern w:val="36"/>
            <w:sz w:val="27"/>
            <w:szCs w:val="27"/>
          </w:rPr>
          <w:t xml:space="preserve">Tutorial </w:t>
        </w:r>
        <w:proofErr w:type="gramStart"/>
        <w:r w:rsidRPr="004919AD">
          <w:rPr>
            <w:rFonts w:ascii="Verdana" w:eastAsia="Times New Roman" w:hAnsi="Verdana" w:cs="Times New Roman"/>
            <w:b/>
            <w:bCs/>
            <w:color w:val="0080C0"/>
            <w:kern w:val="36"/>
            <w:sz w:val="27"/>
            <w:szCs w:val="27"/>
          </w:rPr>
          <w:t>11 :</w:t>
        </w:r>
        <w:proofErr w:type="gramEnd"/>
        <w:r w:rsidRPr="004919AD">
          <w:rPr>
            <w:rFonts w:ascii="Verdana" w:eastAsia="Times New Roman" w:hAnsi="Verdana" w:cs="Times New Roman"/>
            <w:b/>
            <w:bCs/>
            <w:color w:val="0080C0"/>
            <w:kern w:val="36"/>
            <w:sz w:val="27"/>
            <w:szCs w:val="27"/>
          </w:rPr>
          <w:t xml:space="preserve"> Oracle 9i: Exception Handling</w:t>
        </w:r>
      </w:ins>
    </w:p>
    <w:p w:rsidR="004919AD" w:rsidRPr="004919AD" w:rsidRDefault="004919AD" w:rsidP="004919AD">
      <w:pPr>
        <w:shd w:val="clear" w:color="auto" w:fill="FFFFFF"/>
        <w:spacing w:after="0" w:line="240" w:lineRule="auto"/>
        <w:jc w:val="both"/>
        <w:rPr>
          <w:ins w:id="136" w:author="Unknown"/>
          <w:rFonts w:ascii="Verdana" w:eastAsia="Times New Roman" w:hAnsi="Verdana" w:cs="Times New Roman"/>
          <w:color w:val="000000"/>
          <w:sz w:val="18"/>
          <w:szCs w:val="18"/>
        </w:rPr>
      </w:pPr>
      <w:ins w:id="137"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FFFFFF"/>
        <w:spacing w:after="240" w:line="240" w:lineRule="auto"/>
        <w:jc w:val="both"/>
        <w:rPr>
          <w:ins w:id="138" w:author="Unknown"/>
          <w:rFonts w:ascii="Verdana" w:eastAsia="Times New Roman" w:hAnsi="Verdana" w:cs="Times New Roman"/>
          <w:b/>
          <w:bCs/>
          <w:color w:val="000000"/>
          <w:sz w:val="18"/>
          <w:szCs w:val="18"/>
        </w:rPr>
      </w:pPr>
      <w:ins w:id="139" w:author="Unknown">
        <w:r w:rsidRPr="004919AD">
          <w:rPr>
            <w:rFonts w:ascii="Verdana" w:eastAsia="Times New Roman" w:hAnsi="Verdana" w:cs="Times New Roman"/>
            <w:b/>
            <w:bCs/>
            <w:color w:val="000000"/>
            <w:sz w:val="18"/>
            <w:szCs w:val="18"/>
          </w:rPr>
          <w:t xml:space="preserve">Category: </w:t>
        </w:r>
        <w:r w:rsidRPr="004919AD">
          <w:rPr>
            <w:rFonts w:ascii="Verdana" w:eastAsia="Times New Roman" w:hAnsi="Verdana" w:cs="Times New Roman"/>
            <w:b/>
            <w:bCs/>
            <w:color w:val="000000"/>
            <w:sz w:val="18"/>
            <w:szCs w:val="18"/>
          </w:rPr>
          <w:fldChar w:fldCharType="begin"/>
        </w:r>
        <w:r w:rsidRPr="004919AD">
          <w:rPr>
            <w:rFonts w:ascii="Verdana" w:eastAsia="Times New Roman" w:hAnsi="Verdana" w:cs="Times New Roman"/>
            <w:b/>
            <w:bCs/>
            <w:color w:val="000000"/>
            <w:sz w:val="18"/>
            <w:szCs w:val="18"/>
          </w:rPr>
          <w:instrText xml:space="preserve"> HYPERLINK "http://www.exforsys.com/tutorials/oracle-9i.html" </w:instrText>
        </w:r>
        <w:r w:rsidRPr="004919AD">
          <w:rPr>
            <w:rFonts w:ascii="Verdana" w:eastAsia="Times New Roman" w:hAnsi="Verdana" w:cs="Times New Roman"/>
            <w:b/>
            <w:bCs/>
            <w:color w:val="000000"/>
            <w:sz w:val="18"/>
            <w:szCs w:val="18"/>
          </w:rPr>
          <w:fldChar w:fldCharType="separate"/>
        </w:r>
        <w:r w:rsidRPr="004919AD">
          <w:rPr>
            <w:rFonts w:ascii="Tahoma" w:eastAsia="Times New Roman" w:hAnsi="Tahoma" w:cs="Tahoma"/>
            <w:b/>
            <w:bCs/>
            <w:color w:val="336699"/>
            <w:sz w:val="18"/>
          </w:rPr>
          <w:t>Oracle 9i</w:t>
        </w:r>
        <w:r w:rsidRPr="004919AD">
          <w:rPr>
            <w:rFonts w:ascii="Verdana" w:eastAsia="Times New Roman" w:hAnsi="Verdana" w:cs="Times New Roman"/>
            <w:b/>
            <w:bCs/>
            <w:color w:val="000000"/>
            <w:sz w:val="18"/>
            <w:szCs w:val="18"/>
          </w:rPr>
          <w:fldChar w:fldCharType="end"/>
        </w:r>
        <w:r w:rsidRPr="004919AD">
          <w:rPr>
            <w:rFonts w:ascii="Verdana" w:eastAsia="Times New Roman" w:hAnsi="Verdana" w:cs="Times New Roman"/>
            <w:b/>
            <w:bCs/>
            <w:color w:val="000000"/>
            <w:sz w:val="18"/>
            <w:szCs w:val="18"/>
          </w:rPr>
          <w:br/>
        </w:r>
        <w:r w:rsidRPr="004919AD">
          <w:rPr>
            <w:rFonts w:ascii="Verdana" w:eastAsia="Times New Roman" w:hAnsi="Verdana" w:cs="Times New Roman"/>
            <w:b/>
            <w:bCs/>
            <w:color w:val="000000"/>
            <w:sz w:val="18"/>
            <w:szCs w:val="18"/>
          </w:rPr>
          <w:fldChar w:fldCharType="begin"/>
        </w:r>
        <w:r w:rsidRPr="004919AD">
          <w:rPr>
            <w:rFonts w:ascii="Verdana" w:eastAsia="Times New Roman" w:hAnsi="Verdana" w:cs="Times New Roman"/>
            <w:b/>
            <w:bCs/>
            <w:color w:val="000000"/>
            <w:sz w:val="18"/>
            <w:szCs w:val="18"/>
          </w:rPr>
          <w:instrText xml:space="preserve"> HYPERLINK "http://www.exforsys.com/tutorials/oracle-9i/oracle-exception-handling.html" \l "art_cmts" </w:instrText>
        </w:r>
        <w:r w:rsidRPr="004919AD">
          <w:rPr>
            <w:rFonts w:ascii="Verdana" w:eastAsia="Times New Roman" w:hAnsi="Verdana" w:cs="Times New Roman"/>
            <w:b/>
            <w:bCs/>
            <w:color w:val="000000"/>
            <w:sz w:val="18"/>
            <w:szCs w:val="18"/>
          </w:rPr>
          <w:fldChar w:fldCharType="separate"/>
        </w:r>
        <w:r w:rsidRPr="004919AD">
          <w:rPr>
            <w:rFonts w:ascii="Tahoma" w:eastAsia="Times New Roman" w:hAnsi="Tahoma" w:cs="Tahoma"/>
            <w:b/>
            <w:bCs/>
            <w:color w:val="336699"/>
            <w:sz w:val="18"/>
          </w:rPr>
          <w:t>Comments (20)</w:t>
        </w:r>
        <w:r w:rsidRPr="004919AD">
          <w:rPr>
            <w:rFonts w:ascii="Verdana" w:eastAsia="Times New Roman" w:hAnsi="Verdana" w:cs="Times New Roman"/>
            <w:b/>
            <w:bCs/>
            <w:color w:val="000000"/>
            <w:sz w:val="18"/>
            <w:szCs w:val="18"/>
          </w:rPr>
          <w:fldChar w:fldCharType="end"/>
        </w:r>
      </w:ins>
    </w:p>
    <w:p w:rsidR="004919AD" w:rsidRPr="004919AD" w:rsidRDefault="004919AD" w:rsidP="004919AD">
      <w:pPr>
        <w:shd w:val="clear" w:color="auto" w:fill="FFFFFF"/>
        <w:spacing w:after="0" w:line="240" w:lineRule="auto"/>
        <w:jc w:val="both"/>
        <w:rPr>
          <w:ins w:id="140" w:author="Unknown"/>
          <w:rFonts w:ascii="Verdana" w:eastAsia="Times New Roman" w:hAnsi="Verdana" w:cs="Times New Roman"/>
          <w:color w:val="000000"/>
          <w:sz w:val="18"/>
          <w:szCs w:val="18"/>
        </w:rPr>
      </w:pPr>
      <w:ins w:id="141" w:author="Unknown">
        <w:r w:rsidRPr="004919AD">
          <w:rPr>
            <w:rFonts w:ascii="Verdana" w:eastAsia="Times New Roman" w:hAnsi="Verdana" w:cs="Times New Roman"/>
            <w:color w:val="000000"/>
            <w:sz w:val="18"/>
            <w:szCs w:val="18"/>
          </w:rPr>
          <w:t xml:space="preserve">This week tutorial covers Oracle Exception Handling and the different types in it with sample SQL scripts along with the screen shots. Topics covered in this week, Introduction to Exception Handling - Propagation of Errors Types of Exceptions - Named System Exceptions; Unnamed System Exceptions; User-Defined Exceptions. </w:t>
        </w:r>
      </w:ins>
    </w:p>
    <w:p w:rsidR="004919AD" w:rsidRPr="004919AD" w:rsidRDefault="004919AD" w:rsidP="004919AD">
      <w:pPr>
        <w:shd w:val="clear" w:color="auto" w:fill="FFFFFF"/>
        <w:spacing w:after="75" w:line="240" w:lineRule="auto"/>
        <w:jc w:val="both"/>
        <w:rPr>
          <w:ins w:id="142" w:author="Unknown"/>
          <w:rFonts w:ascii="Verdana" w:eastAsia="Times New Roman" w:hAnsi="Verdana" w:cs="Times New Roman"/>
          <w:color w:val="FF6600"/>
          <w:sz w:val="24"/>
          <w:szCs w:val="24"/>
        </w:rPr>
      </w:pPr>
      <w:ins w:id="143" w:author="Unknown">
        <w:r w:rsidRPr="004919AD">
          <w:rPr>
            <w:rFonts w:ascii="Verdana" w:eastAsia="Times New Roman" w:hAnsi="Verdana" w:cs="Times New Roman"/>
            <w:color w:val="FF6600"/>
            <w:sz w:val="24"/>
            <w:szCs w:val="24"/>
          </w:rPr>
          <w:t xml:space="preserve">&lt; </w:t>
        </w:r>
      </w:ins>
    </w:p>
    <w:p w:rsidR="004919AD" w:rsidRPr="004919AD" w:rsidRDefault="004919AD" w:rsidP="004919AD">
      <w:pPr>
        <w:shd w:val="clear" w:color="auto" w:fill="FFFFFF"/>
        <w:spacing w:after="75" w:line="240" w:lineRule="auto"/>
        <w:jc w:val="both"/>
        <w:rPr>
          <w:ins w:id="144" w:author="Unknown"/>
          <w:rFonts w:ascii="Verdana" w:eastAsia="Times New Roman" w:hAnsi="Verdana" w:cs="Times New Roman"/>
          <w:color w:val="000000"/>
          <w:sz w:val="20"/>
          <w:szCs w:val="20"/>
        </w:rPr>
      </w:pPr>
      <w:ins w:id="145" w:author="Unknown">
        <w:r w:rsidRPr="004919AD">
          <w:rPr>
            <w:rFonts w:ascii="Verdana" w:eastAsia="Times New Roman" w:hAnsi="Verdana" w:cs="Times New Roman"/>
            <w:color w:val="000000"/>
            <w:sz w:val="20"/>
            <w:szCs w:val="20"/>
          </w:rPr>
          <w:t> </w:t>
        </w:r>
      </w:ins>
    </w:p>
    <w:p w:rsidR="004919AD" w:rsidRPr="004919AD" w:rsidRDefault="004919AD" w:rsidP="004919AD">
      <w:pPr>
        <w:shd w:val="clear" w:color="auto" w:fill="FFFFFF"/>
        <w:spacing w:after="75" w:line="240" w:lineRule="auto"/>
        <w:jc w:val="both"/>
        <w:rPr>
          <w:ins w:id="146" w:author="Unknown"/>
          <w:rFonts w:ascii="Verdana" w:eastAsia="Times New Roman" w:hAnsi="Verdana" w:cs="Times New Roman"/>
          <w:color w:val="000000"/>
          <w:sz w:val="20"/>
          <w:szCs w:val="20"/>
        </w:rPr>
      </w:pPr>
      <w:ins w:id="147" w:author="Unknown">
        <w:r w:rsidRPr="004919AD">
          <w:rPr>
            <w:rFonts w:ascii="Verdana" w:eastAsia="Times New Roman" w:hAnsi="Verdana" w:cs="Times New Roman"/>
            <w:b/>
            <w:bCs/>
            <w:color w:val="000000"/>
            <w:sz w:val="20"/>
            <w:szCs w:val="20"/>
          </w:rPr>
          <w:t>Sponsored Links</w:t>
        </w:r>
      </w:ins>
    </w:p>
    <w:p w:rsidR="004919AD" w:rsidRPr="004919AD" w:rsidRDefault="004919AD" w:rsidP="004919AD">
      <w:pPr>
        <w:shd w:val="clear" w:color="auto" w:fill="FFFFFF"/>
        <w:spacing w:after="75" w:line="240" w:lineRule="auto"/>
        <w:jc w:val="both"/>
        <w:rPr>
          <w:ins w:id="148" w:author="Unknown"/>
          <w:rFonts w:ascii="Verdana" w:eastAsia="Times New Roman" w:hAnsi="Verdana" w:cs="Times New Roman"/>
          <w:color w:val="000000"/>
          <w:sz w:val="20"/>
          <w:szCs w:val="20"/>
        </w:rPr>
      </w:pPr>
      <w:ins w:id="149" w:author="Unknown">
        <w:r w:rsidRPr="004919AD">
          <w:rPr>
            <w:rFonts w:ascii="Verdana" w:eastAsia="Times New Roman" w:hAnsi="Verdana" w:cs="Times New Roman"/>
            <w:color w:val="000000"/>
            <w:sz w:val="20"/>
            <w:szCs w:val="20"/>
          </w:rPr>
          <w:pict/>
        </w:r>
      </w:ins>
      <w:r w:rsidRPr="004919AD">
        <w:rPr>
          <w:rFonts w:ascii="Verdana" w:eastAsia="Times New Roman" w:hAnsi="Verdana" w:cs="Times New Roman"/>
          <w:color w:val="000000"/>
          <w:sz w:val="20"/>
          <w:szCs w:val="20"/>
        </w:rPr>
        <w:pict/>
      </w:r>
      <w:r w:rsidRPr="004919AD">
        <w:rPr>
          <w:rFonts w:ascii="Verdana" w:eastAsia="Times New Roman" w:hAnsi="Verdana" w:cs="Times New Roman"/>
          <w:color w:val="000000"/>
          <w:sz w:val="20"/>
          <w:szCs w:val="20"/>
        </w:rPr>
        <w:pict/>
      </w:r>
      <w:r w:rsidRPr="004919AD">
        <w:rPr>
          <w:rFonts w:ascii="Verdana" w:eastAsia="Times New Roman" w:hAnsi="Verdana" w:cs="Times New Roman"/>
          <w:color w:val="000000"/>
          <w:sz w:val="20"/>
          <w:szCs w:val="20"/>
        </w:rPr>
        <w:pict/>
      </w:r>
      <w:ins w:id="150" w:author="Unknown">
        <w:r w:rsidRPr="004919AD">
          <w:rPr>
            <w:rFonts w:ascii="Verdana" w:eastAsia="Times New Roman" w:hAnsi="Verdana" w:cs="Times New Roman"/>
            <w:color w:val="000000"/>
            <w:sz w:val="20"/>
            <w:szCs w:val="20"/>
          </w:rPr>
          <w:t> </w:t>
        </w:r>
      </w:ins>
    </w:p>
    <w:p w:rsidR="004919AD" w:rsidRPr="004919AD" w:rsidRDefault="004919AD" w:rsidP="004919AD">
      <w:pPr>
        <w:shd w:val="clear" w:color="auto" w:fill="FFFFFF"/>
        <w:spacing w:after="0" w:line="240" w:lineRule="auto"/>
        <w:jc w:val="both"/>
        <w:rPr>
          <w:ins w:id="151"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52" w:author="Unknown"/>
          <w:rFonts w:ascii="Verdana" w:eastAsia="Times New Roman" w:hAnsi="Verdana" w:cs="Times New Roman"/>
          <w:color w:val="000000"/>
          <w:sz w:val="20"/>
          <w:szCs w:val="20"/>
        </w:rPr>
      </w:pPr>
      <w:ins w:id="153" w:author="Unknown">
        <w:r w:rsidRPr="004919AD">
          <w:rPr>
            <w:rFonts w:ascii="Verdana" w:eastAsia="Times New Roman" w:hAnsi="Verdana" w:cs="Times New Roman"/>
            <w:b/>
            <w:bCs/>
            <w:color w:val="FF6600"/>
            <w:sz w:val="24"/>
          </w:rPr>
          <w:t>Exceptions</w:t>
        </w:r>
      </w:ins>
    </w:p>
    <w:p w:rsidR="004919AD" w:rsidRPr="004919AD" w:rsidRDefault="004919AD" w:rsidP="004919AD">
      <w:pPr>
        <w:shd w:val="clear" w:color="auto" w:fill="FFFFFF"/>
        <w:spacing w:after="0" w:line="240" w:lineRule="auto"/>
        <w:jc w:val="both"/>
        <w:rPr>
          <w:ins w:id="154"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55" w:author="Unknown"/>
          <w:rFonts w:ascii="Verdana" w:eastAsia="Times New Roman" w:hAnsi="Verdana" w:cs="Times New Roman"/>
          <w:color w:val="000000"/>
          <w:sz w:val="20"/>
          <w:szCs w:val="20"/>
        </w:rPr>
      </w:pPr>
      <w:ins w:id="156" w:author="Unknown">
        <w:r w:rsidRPr="004919AD">
          <w:rPr>
            <w:rFonts w:ascii="Verdana" w:eastAsia="Times New Roman" w:hAnsi="Verdana" w:cs="Times New Roman"/>
            <w:color w:val="000000"/>
            <w:sz w:val="20"/>
            <w:szCs w:val="20"/>
          </w:rPr>
          <w:t xml:space="preserve">An Exception is an error situation, which arises during program execution. When an error occurs exception is raised, normal execution is stopped and control transfers to exception-handling part. Exception handlers are routines written to handle the exception. The exceptions can be internally defined (system-defined or pre-defined) or User-defined exception. </w:t>
        </w:r>
      </w:ins>
    </w:p>
    <w:p w:rsidR="004919AD" w:rsidRPr="004919AD" w:rsidRDefault="004919AD" w:rsidP="004919AD">
      <w:pPr>
        <w:shd w:val="clear" w:color="auto" w:fill="FFFFFF"/>
        <w:spacing w:after="0" w:line="240" w:lineRule="auto"/>
        <w:jc w:val="both"/>
        <w:rPr>
          <w:ins w:id="157"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58" w:author="Unknown"/>
          <w:rFonts w:ascii="Verdana" w:eastAsia="Times New Roman" w:hAnsi="Verdana" w:cs="Times New Roman"/>
          <w:color w:val="000000"/>
          <w:sz w:val="20"/>
          <w:szCs w:val="20"/>
        </w:rPr>
      </w:pPr>
      <w:ins w:id="159" w:author="Unknown">
        <w:r w:rsidRPr="004919AD">
          <w:rPr>
            <w:rFonts w:ascii="Verdana" w:eastAsia="Times New Roman" w:hAnsi="Verdana" w:cs="Times New Roman"/>
            <w:b/>
            <w:bCs/>
            <w:color w:val="FF6600"/>
            <w:sz w:val="20"/>
            <w:szCs w:val="20"/>
          </w:rPr>
          <w:t>Predefined exception</w:t>
        </w:r>
        <w:r w:rsidRPr="004919AD">
          <w:rPr>
            <w:rFonts w:ascii="Verdana" w:eastAsia="Times New Roman" w:hAnsi="Verdana" w:cs="Times New Roman"/>
            <w:color w:val="000000"/>
            <w:sz w:val="20"/>
            <w:szCs w:val="20"/>
          </w:rPr>
          <w:t xml:space="preserve"> is raised automatically whenever there is a violation of Oracle coding rules. Predefined exceptions are those like ZERO_DIVIDE, which is raised automatically when we try to divide a number by zero. Other built-in exceptions are given below. You can handle unexpected Oracle errors using OTHERS handler. It can handle all raised exceptions that are not handled by any other handler. It must always be written as the last handler in exception block. </w:t>
        </w:r>
      </w:ins>
    </w:p>
    <w:p w:rsidR="004919AD" w:rsidRPr="004919AD" w:rsidRDefault="004919AD" w:rsidP="004919AD">
      <w:pPr>
        <w:shd w:val="clear" w:color="auto" w:fill="FFFFFF"/>
        <w:spacing w:after="0" w:line="240" w:lineRule="auto"/>
        <w:jc w:val="both"/>
        <w:rPr>
          <w:ins w:id="160" w:author="Unknown"/>
          <w:rFonts w:ascii="Verdana" w:eastAsia="Times New Roman" w:hAnsi="Verdana" w:cs="Times New Roman"/>
          <w:color w:val="000000"/>
          <w:sz w:val="18"/>
          <w:szCs w:val="18"/>
        </w:rPr>
      </w:pPr>
    </w:p>
    <w:p w:rsidR="004919AD" w:rsidRPr="004919AD" w:rsidRDefault="004919AD" w:rsidP="004919AD">
      <w:pPr>
        <w:numPr>
          <w:ilvl w:val="0"/>
          <w:numId w:val="9"/>
        </w:numPr>
        <w:shd w:val="clear" w:color="auto" w:fill="FFFFFF"/>
        <w:spacing w:before="100" w:beforeAutospacing="1" w:after="100" w:afterAutospacing="1" w:line="240" w:lineRule="auto"/>
        <w:ind w:left="675"/>
        <w:jc w:val="both"/>
        <w:rPr>
          <w:ins w:id="161" w:author="Unknown"/>
          <w:rFonts w:ascii="Verdana" w:eastAsia="Times New Roman" w:hAnsi="Verdana" w:cs="Times New Roman"/>
          <w:color w:val="000000"/>
          <w:sz w:val="18"/>
          <w:szCs w:val="18"/>
        </w:rPr>
      </w:pPr>
      <w:ins w:id="162" w:author="Unknown">
        <w:r w:rsidRPr="004919AD">
          <w:rPr>
            <w:rFonts w:ascii="Verdana" w:eastAsia="Times New Roman" w:hAnsi="Verdana" w:cs="Times New Roman"/>
            <w:color w:val="000000"/>
            <w:sz w:val="18"/>
            <w:szCs w:val="18"/>
          </w:rPr>
          <w:t xml:space="preserve">CURSOR_ALREADY_OPEN – Raised when we try to open an already open cursor. </w:t>
        </w:r>
      </w:ins>
    </w:p>
    <w:p w:rsidR="004919AD" w:rsidRPr="004919AD" w:rsidRDefault="004919AD" w:rsidP="004919AD">
      <w:pPr>
        <w:numPr>
          <w:ilvl w:val="0"/>
          <w:numId w:val="9"/>
        </w:numPr>
        <w:shd w:val="clear" w:color="auto" w:fill="FFFFFF"/>
        <w:spacing w:before="100" w:beforeAutospacing="1" w:after="100" w:afterAutospacing="1" w:line="240" w:lineRule="auto"/>
        <w:ind w:left="675"/>
        <w:jc w:val="both"/>
        <w:rPr>
          <w:ins w:id="163" w:author="Unknown"/>
          <w:rFonts w:ascii="Verdana" w:eastAsia="Times New Roman" w:hAnsi="Verdana" w:cs="Times New Roman"/>
          <w:color w:val="000000"/>
          <w:sz w:val="18"/>
          <w:szCs w:val="18"/>
        </w:rPr>
      </w:pPr>
      <w:ins w:id="164" w:author="Unknown">
        <w:r w:rsidRPr="004919AD">
          <w:rPr>
            <w:rFonts w:ascii="Verdana" w:eastAsia="Times New Roman" w:hAnsi="Verdana" w:cs="Times New Roman"/>
            <w:color w:val="000000"/>
            <w:sz w:val="18"/>
            <w:szCs w:val="18"/>
          </w:rPr>
          <w:t xml:space="preserve">DUP_VAL_ON_INDEX – When you try to insert a duplicate value into a unique column </w:t>
        </w:r>
      </w:ins>
    </w:p>
    <w:p w:rsidR="004919AD" w:rsidRPr="004919AD" w:rsidRDefault="004919AD" w:rsidP="004919AD">
      <w:pPr>
        <w:numPr>
          <w:ilvl w:val="0"/>
          <w:numId w:val="9"/>
        </w:numPr>
        <w:shd w:val="clear" w:color="auto" w:fill="FFFFFF"/>
        <w:spacing w:before="100" w:beforeAutospacing="1" w:after="100" w:afterAutospacing="1" w:line="240" w:lineRule="auto"/>
        <w:ind w:left="675"/>
        <w:jc w:val="both"/>
        <w:rPr>
          <w:ins w:id="165" w:author="Unknown"/>
          <w:rFonts w:ascii="Verdana" w:eastAsia="Times New Roman" w:hAnsi="Verdana" w:cs="Times New Roman"/>
          <w:color w:val="000000"/>
          <w:sz w:val="18"/>
          <w:szCs w:val="18"/>
        </w:rPr>
      </w:pPr>
      <w:ins w:id="166" w:author="Unknown">
        <w:r w:rsidRPr="004919AD">
          <w:rPr>
            <w:rFonts w:ascii="Verdana" w:eastAsia="Times New Roman" w:hAnsi="Verdana" w:cs="Times New Roman"/>
            <w:color w:val="000000"/>
            <w:sz w:val="18"/>
            <w:szCs w:val="18"/>
          </w:rPr>
          <w:t xml:space="preserve">INVALID_CURSOR – It occurs when we try accessing an invalid cursor </w:t>
        </w:r>
      </w:ins>
    </w:p>
    <w:p w:rsidR="004919AD" w:rsidRPr="004919AD" w:rsidRDefault="004919AD" w:rsidP="004919AD">
      <w:pPr>
        <w:numPr>
          <w:ilvl w:val="0"/>
          <w:numId w:val="9"/>
        </w:numPr>
        <w:shd w:val="clear" w:color="auto" w:fill="FFFFFF"/>
        <w:spacing w:before="100" w:beforeAutospacing="1" w:after="100" w:afterAutospacing="1" w:line="240" w:lineRule="auto"/>
        <w:ind w:left="675"/>
        <w:jc w:val="both"/>
        <w:rPr>
          <w:ins w:id="167" w:author="Unknown"/>
          <w:rFonts w:ascii="Verdana" w:eastAsia="Times New Roman" w:hAnsi="Verdana" w:cs="Times New Roman"/>
          <w:color w:val="000000"/>
          <w:sz w:val="18"/>
          <w:szCs w:val="18"/>
        </w:rPr>
      </w:pPr>
      <w:ins w:id="168" w:author="Unknown">
        <w:r w:rsidRPr="004919AD">
          <w:rPr>
            <w:rFonts w:ascii="Verdana" w:eastAsia="Times New Roman" w:hAnsi="Verdana" w:cs="Times New Roman"/>
            <w:color w:val="000000"/>
            <w:sz w:val="18"/>
            <w:szCs w:val="18"/>
          </w:rPr>
          <w:t xml:space="preserve">INVALID_NUMBER – On usage of something other than number in place of number value. </w:t>
        </w:r>
      </w:ins>
    </w:p>
    <w:p w:rsidR="004919AD" w:rsidRPr="004919AD" w:rsidRDefault="004919AD" w:rsidP="004919AD">
      <w:pPr>
        <w:numPr>
          <w:ilvl w:val="0"/>
          <w:numId w:val="9"/>
        </w:numPr>
        <w:shd w:val="clear" w:color="auto" w:fill="FFFFFF"/>
        <w:spacing w:before="100" w:beforeAutospacing="1" w:after="100" w:afterAutospacing="1" w:line="240" w:lineRule="auto"/>
        <w:ind w:left="675"/>
        <w:jc w:val="both"/>
        <w:rPr>
          <w:ins w:id="169" w:author="Unknown"/>
          <w:rFonts w:ascii="Verdana" w:eastAsia="Times New Roman" w:hAnsi="Verdana" w:cs="Times New Roman"/>
          <w:color w:val="000000"/>
          <w:sz w:val="18"/>
          <w:szCs w:val="18"/>
        </w:rPr>
      </w:pPr>
      <w:ins w:id="170" w:author="Unknown">
        <w:r w:rsidRPr="004919AD">
          <w:rPr>
            <w:rFonts w:ascii="Verdana" w:eastAsia="Times New Roman" w:hAnsi="Verdana" w:cs="Times New Roman"/>
            <w:color w:val="000000"/>
            <w:sz w:val="18"/>
            <w:szCs w:val="18"/>
          </w:rPr>
          <w:t xml:space="preserve">LOGIN_DENIED – At the time when user login is denied </w:t>
        </w:r>
      </w:ins>
    </w:p>
    <w:p w:rsidR="004919AD" w:rsidRPr="004919AD" w:rsidRDefault="004919AD" w:rsidP="004919AD">
      <w:pPr>
        <w:numPr>
          <w:ilvl w:val="0"/>
          <w:numId w:val="9"/>
        </w:numPr>
        <w:shd w:val="clear" w:color="auto" w:fill="FFFFFF"/>
        <w:spacing w:before="100" w:beforeAutospacing="1" w:after="100" w:afterAutospacing="1" w:line="240" w:lineRule="auto"/>
        <w:ind w:left="675"/>
        <w:jc w:val="both"/>
        <w:rPr>
          <w:ins w:id="171" w:author="Unknown"/>
          <w:rFonts w:ascii="Verdana" w:eastAsia="Times New Roman" w:hAnsi="Verdana" w:cs="Times New Roman"/>
          <w:color w:val="000000"/>
          <w:sz w:val="18"/>
          <w:szCs w:val="18"/>
        </w:rPr>
      </w:pPr>
      <w:ins w:id="172" w:author="Unknown">
        <w:r w:rsidRPr="004919AD">
          <w:rPr>
            <w:rFonts w:ascii="Verdana" w:eastAsia="Times New Roman" w:hAnsi="Verdana" w:cs="Times New Roman"/>
            <w:color w:val="000000"/>
            <w:sz w:val="18"/>
            <w:szCs w:val="18"/>
          </w:rPr>
          <w:t xml:space="preserve">TOO_MANY_ROWS – When a select query returns more than one row and the destination variable can take only single value. </w:t>
        </w:r>
      </w:ins>
    </w:p>
    <w:p w:rsidR="004919AD" w:rsidRPr="004919AD" w:rsidRDefault="004919AD" w:rsidP="004919AD">
      <w:pPr>
        <w:numPr>
          <w:ilvl w:val="0"/>
          <w:numId w:val="9"/>
        </w:numPr>
        <w:shd w:val="clear" w:color="auto" w:fill="FFFFFF"/>
        <w:spacing w:before="100" w:beforeAutospacing="1" w:after="100" w:afterAutospacing="1" w:line="240" w:lineRule="auto"/>
        <w:ind w:left="675"/>
        <w:jc w:val="both"/>
        <w:rPr>
          <w:ins w:id="173" w:author="Unknown"/>
          <w:rFonts w:ascii="Verdana" w:eastAsia="Times New Roman" w:hAnsi="Verdana" w:cs="Times New Roman"/>
          <w:color w:val="000000"/>
          <w:sz w:val="18"/>
          <w:szCs w:val="18"/>
        </w:rPr>
      </w:pPr>
      <w:ins w:id="174" w:author="Unknown">
        <w:r w:rsidRPr="004919AD">
          <w:rPr>
            <w:rFonts w:ascii="Verdana" w:eastAsia="Times New Roman" w:hAnsi="Verdana" w:cs="Times New Roman"/>
            <w:color w:val="000000"/>
            <w:sz w:val="18"/>
            <w:szCs w:val="18"/>
          </w:rPr>
          <w:t xml:space="preserve">VALUE_ERROR – When an arithmetic, value conversion, truncation, or constraint error occurs. </w:t>
        </w:r>
      </w:ins>
    </w:p>
    <w:p w:rsidR="004919AD" w:rsidRPr="004919AD" w:rsidRDefault="004919AD" w:rsidP="004919AD">
      <w:pPr>
        <w:shd w:val="clear" w:color="auto" w:fill="FFFFFF"/>
        <w:spacing w:after="75" w:line="240" w:lineRule="auto"/>
        <w:jc w:val="both"/>
        <w:rPr>
          <w:ins w:id="175" w:author="Unknown"/>
          <w:rFonts w:ascii="Verdana" w:eastAsia="Times New Roman" w:hAnsi="Verdana" w:cs="Times New Roman"/>
          <w:color w:val="000000"/>
          <w:sz w:val="20"/>
          <w:szCs w:val="20"/>
        </w:rPr>
      </w:pPr>
      <w:ins w:id="176" w:author="Unknown">
        <w:r w:rsidRPr="004919AD">
          <w:rPr>
            <w:rFonts w:ascii="Verdana" w:eastAsia="Times New Roman" w:hAnsi="Verdana" w:cs="Times New Roman"/>
            <w:color w:val="000000"/>
            <w:sz w:val="20"/>
            <w:szCs w:val="20"/>
          </w:rPr>
          <w:t xml:space="preserve">Predefined exception handlers are declared globally in package STANDARD. Hence we need not have to define them rather just use them. </w:t>
        </w:r>
      </w:ins>
    </w:p>
    <w:p w:rsidR="004919AD" w:rsidRPr="004919AD" w:rsidRDefault="004919AD" w:rsidP="004919AD">
      <w:pPr>
        <w:shd w:val="clear" w:color="auto" w:fill="FFFFFF"/>
        <w:spacing w:after="0" w:line="240" w:lineRule="auto"/>
        <w:jc w:val="both"/>
        <w:rPr>
          <w:ins w:id="177"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78" w:author="Unknown"/>
          <w:rFonts w:ascii="Verdana" w:eastAsia="Times New Roman" w:hAnsi="Verdana" w:cs="Times New Roman"/>
          <w:color w:val="000000"/>
          <w:sz w:val="20"/>
          <w:szCs w:val="20"/>
        </w:rPr>
      </w:pPr>
      <w:ins w:id="179" w:author="Unknown">
        <w:r w:rsidRPr="004919AD">
          <w:rPr>
            <w:rFonts w:ascii="Verdana" w:eastAsia="Times New Roman" w:hAnsi="Verdana" w:cs="Times New Roman"/>
            <w:color w:val="000000"/>
            <w:sz w:val="20"/>
            <w:szCs w:val="20"/>
          </w:rPr>
          <w:t xml:space="preserve">The biggest advantage of exception handling is it improves readability and reliability of the code. Errors from many statements of code can be handles with a single handler. Instead of checking for an error at every point we can just add an exception handler and if any exception is raised it is handled by that. </w:t>
        </w:r>
        <w:r w:rsidRPr="004919AD">
          <w:rPr>
            <w:rFonts w:ascii="Verdana" w:eastAsia="Times New Roman" w:hAnsi="Verdana" w:cs="Times New Roman"/>
            <w:color w:val="000000"/>
            <w:sz w:val="20"/>
            <w:szCs w:val="20"/>
          </w:rPr>
          <w:br/>
          <w:t xml:space="preserve">For checking errors at a specific spot it is always better to have those statements in a separate begin – end block. </w:t>
        </w:r>
      </w:ins>
    </w:p>
    <w:p w:rsidR="004919AD" w:rsidRPr="004919AD" w:rsidRDefault="004919AD" w:rsidP="004919AD">
      <w:pPr>
        <w:shd w:val="clear" w:color="auto" w:fill="FFFFFF"/>
        <w:spacing w:after="0" w:line="240" w:lineRule="auto"/>
        <w:jc w:val="both"/>
        <w:rPr>
          <w:ins w:id="180"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81" w:author="Unknown"/>
          <w:rFonts w:ascii="Verdana" w:eastAsia="Times New Roman" w:hAnsi="Verdana" w:cs="Times New Roman"/>
          <w:color w:val="000000"/>
          <w:sz w:val="20"/>
          <w:szCs w:val="20"/>
        </w:rPr>
      </w:pPr>
      <w:ins w:id="182" w:author="Unknown">
        <w:r w:rsidRPr="004919AD">
          <w:rPr>
            <w:rFonts w:ascii="Verdana" w:eastAsia="Times New Roman" w:hAnsi="Verdana" w:cs="Times New Roman"/>
            <w:color w:val="000000"/>
            <w:sz w:val="20"/>
            <w:szCs w:val="20"/>
          </w:rPr>
          <w:t xml:space="preserve">Examples: Following example gives the usage of ZERO_DIVIDE exception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ins>
      <w:r>
        <w:rPr>
          <w:rFonts w:ascii="Verdana" w:eastAsia="Times New Roman" w:hAnsi="Verdana" w:cs="Times New Roman"/>
          <w:noProof/>
          <w:color w:val="000000"/>
          <w:sz w:val="20"/>
          <w:szCs w:val="20"/>
        </w:rPr>
        <w:drawing>
          <wp:inline distT="0" distB="0" distL="0" distR="0">
            <wp:extent cx="5095875" cy="2895600"/>
            <wp:effectExtent l="19050" t="0" r="9525" b="0"/>
            <wp:docPr id="22" name="Picture 22" descr="http://www.exforsys.com/images/oracle%209i/t11/Fig%201.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xforsys.com/images/oracle%209i/t11/Fig%201.bmp.jpg"/>
                    <pic:cNvPicPr>
                      <a:picLocks noChangeAspect="1" noChangeArrowheads="1"/>
                    </pic:cNvPicPr>
                  </pic:nvPicPr>
                  <pic:blipFill>
                    <a:blip r:embed="rId26" cstate="print"/>
                    <a:srcRect/>
                    <a:stretch>
                      <a:fillRect/>
                    </a:stretch>
                  </pic:blipFill>
                  <pic:spPr bwMode="auto">
                    <a:xfrm>
                      <a:off x="0" y="0"/>
                      <a:ext cx="5095875" cy="2895600"/>
                    </a:xfrm>
                    <a:prstGeom prst="rect">
                      <a:avLst/>
                    </a:prstGeom>
                    <a:noFill/>
                    <a:ln w="9525">
                      <a:noFill/>
                      <a:miter lim="800000"/>
                      <a:headEnd/>
                      <a:tailEnd/>
                    </a:ln>
                  </pic:spPr>
                </pic:pic>
              </a:graphicData>
            </a:graphic>
          </wp:inline>
        </w:drawing>
      </w:r>
    </w:p>
    <w:p w:rsidR="004919AD" w:rsidRPr="004919AD" w:rsidRDefault="004919AD" w:rsidP="004919AD">
      <w:pPr>
        <w:shd w:val="clear" w:color="auto" w:fill="FFFFFF"/>
        <w:spacing w:after="0" w:line="240" w:lineRule="auto"/>
        <w:jc w:val="both"/>
        <w:rPr>
          <w:ins w:id="183"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84" w:author="Unknown"/>
          <w:rFonts w:ascii="Verdana" w:eastAsia="Times New Roman" w:hAnsi="Verdana" w:cs="Times New Roman"/>
          <w:color w:val="000000"/>
          <w:sz w:val="20"/>
          <w:szCs w:val="20"/>
        </w:rPr>
      </w:pPr>
      <w:proofErr w:type="spellStart"/>
      <w:ins w:id="185" w:author="Unknown">
        <w:r w:rsidRPr="004919AD">
          <w:rPr>
            <w:rFonts w:ascii="Verdana" w:eastAsia="Times New Roman" w:hAnsi="Verdana" w:cs="Times New Roman"/>
            <w:color w:val="000000"/>
            <w:sz w:val="20"/>
            <w:szCs w:val="20"/>
          </w:rPr>
          <w:t>Exmpmple</w:t>
        </w:r>
        <w:proofErr w:type="spellEnd"/>
        <w:r w:rsidRPr="004919AD">
          <w:rPr>
            <w:rFonts w:ascii="Verdana" w:eastAsia="Times New Roman" w:hAnsi="Verdana" w:cs="Times New Roman"/>
            <w:color w:val="000000"/>
            <w:sz w:val="20"/>
            <w:szCs w:val="20"/>
          </w:rPr>
          <w:t xml:space="preserve"> 2: I have explained the usage of NO_DATA_FOUND exception in the following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ins>
      <w:r>
        <w:rPr>
          <w:rFonts w:ascii="Verdana" w:eastAsia="Times New Roman" w:hAnsi="Verdana" w:cs="Times New Roman"/>
          <w:noProof/>
          <w:color w:val="000000"/>
          <w:sz w:val="20"/>
          <w:szCs w:val="20"/>
        </w:rPr>
        <w:drawing>
          <wp:inline distT="0" distB="0" distL="0" distR="0">
            <wp:extent cx="5438775" cy="3895725"/>
            <wp:effectExtent l="19050" t="0" r="9525" b="0"/>
            <wp:docPr id="23" name="Picture 23" descr="http://www.exforsys.com/images/oracle%209i/t11/Fig%202.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xforsys.com/images/oracle%209i/t11/Fig%202.bmp.jpg"/>
                    <pic:cNvPicPr>
                      <a:picLocks noChangeAspect="1" noChangeArrowheads="1"/>
                    </pic:cNvPicPr>
                  </pic:nvPicPr>
                  <pic:blipFill>
                    <a:blip r:embed="rId27" cstate="print"/>
                    <a:srcRect/>
                    <a:stretch>
                      <a:fillRect/>
                    </a:stretch>
                  </pic:blipFill>
                  <pic:spPr bwMode="auto">
                    <a:xfrm>
                      <a:off x="0" y="0"/>
                      <a:ext cx="5438775" cy="3895725"/>
                    </a:xfrm>
                    <a:prstGeom prst="rect">
                      <a:avLst/>
                    </a:prstGeom>
                    <a:noFill/>
                    <a:ln w="9525">
                      <a:noFill/>
                      <a:miter lim="800000"/>
                      <a:headEnd/>
                      <a:tailEnd/>
                    </a:ln>
                  </pic:spPr>
                </pic:pic>
              </a:graphicData>
            </a:graphic>
          </wp:inline>
        </w:drawing>
      </w:r>
    </w:p>
    <w:p w:rsidR="004919AD" w:rsidRPr="004919AD" w:rsidRDefault="004919AD" w:rsidP="004919AD">
      <w:pPr>
        <w:shd w:val="clear" w:color="auto" w:fill="FFFFFF"/>
        <w:spacing w:after="0" w:line="240" w:lineRule="auto"/>
        <w:jc w:val="both"/>
        <w:rPr>
          <w:ins w:id="186"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87" w:author="Unknown"/>
          <w:rFonts w:ascii="Verdana" w:eastAsia="Times New Roman" w:hAnsi="Verdana" w:cs="Times New Roman"/>
          <w:color w:val="000000"/>
          <w:sz w:val="20"/>
          <w:szCs w:val="20"/>
        </w:rPr>
      </w:pPr>
      <w:ins w:id="188" w:author="Unknown">
        <w:r w:rsidRPr="004919AD">
          <w:rPr>
            <w:rFonts w:ascii="Verdana" w:eastAsia="Times New Roman" w:hAnsi="Verdana" w:cs="Times New Roman"/>
            <w:color w:val="000000"/>
            <w:sz w:val="20"/>
            <w:szCs w:val="20"/>
          </w:rPr>
          <w:t xml:space="preserve">The </w:t>
        </w:r>
        <w:r w:rsidRPr="004919AD">
          <w:rPr>
            <w:rFonts w:ascii="Verdana" w:eastAsia="Times New Roman" w:hAnsi="Verdana" w:cs="Times New Roman"/>
            <w:b/>
            <w:bCs/>
            <w:color w:val="FF6600"/>
            <w:sz w:val="20"/>
            <w:szCs w:val="20"/>
          </w:rPr>
          <w:t xml:space="preserve">DUP_VAL_ON_INDEX </w:t>
        </w:r>
        <w:r w:rsidRPr="004919AD">
          <w:rPr>
            <w:rFonts w:ascii="Verdana" w:eastAsia="Times New Roman" w:hAnsi="Verdana" w:cs="Times New Roman"/>
            <w:color w:val="000000"/>
            <w:sz w:val="20"/>
            <w:szCs w:val="20"/>
          </w:rPr>
          <w:t xml:space="preserve">is raised when a SQL statement tries to create a duplicate value in a column on which </w:t>
        </w:r>
        <w:proofErr w:type="gramStart"/>
        <w:r w:rsidRPr="004919AD">
          <w:rPr>
            <w:rFonts w:ascii="Verdana" w:eastAsia="Times New Roman" w:hAnsi="Verdana" w:cs="Times New Roman"/>
            <w:color w:val="000000"/>
            <w:sz w:val="20"/>
            <w:szCs w:val="20"/>
          </w:rPr>
          <w:t>a primary key or unique constraints</w:t>
        </w:r>
        <w:proofErr w:type="gramEnd"/>
        <w:r w:rsidRPr="004919AD">
          <w:rPr>
            <w:rFonts w:ascii="Verdana" w:eastAsia="Times New Roman" w:hAnsi="Verdana" w:cs="Times New Roman"/>
            <w:color w:val="000000"/>
            <w:sz w:val="20"/>
            <w:szCs w:val="20"/>
          </w:rPr>
          <w:t xml:space="preserve"> are defined. </w:t>
        </w:r>
      </w:ins>
    </w:p>
    <w:p w:rsidR="004919AD" w:rsidRPr="004919AD" w:rsidRDefault="004919AD" w:rsidP="004919AD">
      <w:pPr>
        <w:shd w:val="clear" w:color="auto" w:fill="FFFFFF"/>
        <w:spacing w:after="0" w:line="240" w:lineRule="auto"/>
        <w:jc w:val="both"/>
        <w:rPr>
          <w:ins w:id="189"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90" w:author="Unknown"/>
          <w:rFonts w:ascii="Verdana" w:eastAsia="Times New Roman" w:hAnsi="Verdana" w:cs="Times New Roman"/>
          <w:color w:val="000000"/>
          <w:sz w:val="20"/>
          <w:szCs w:val="20"/>
        </w:rPr>
      </w:pPr>
      <w:proofErr w:type="gramStart"/>
      <w:ins w:id="191" w:author="Unknown">
        <w:r w:rsidRPr="004919AD">
          <w:rPr>
            <w:rFonts w:ascii="Verdana" w:eastAsia="Times New Roman" w:hAnsi="Verdana" w:cs="Times New Roman"/>
            <w:color w:val="000000"/>
            <w:sz w:val="20"/>
            <w:szCs w:val="20"/>
          </w:rPr>
          <w:t>Example to demonstrate the exception DUP_VAL_ON_INDEX.</w:t>
        </w:r>
        <w:proofErr w:type="gramEnd"/>
        <w:r w:rsidRPr="004919AD">
          <w:rPr>
            <w:rFonts w:ascii="Verdana" w:eastAsia="Times New Roman" w:hAnsi="Verdana" w:cs="Times New Roman"/>
            <w:color w:val="000000"/>
            <w:sz w:val="20"/>
            <w:szCs w:val="20"/>
          </w:rPr>
          <w:t xml:space="preserve"> </w:t>
        </w:r>
      </w:ins>
    </w:p>
    <w:p w:rsidR="004919AD" w:rsidRPr="004919AD" w:rsidRDefault="004919AD" w:rsidP="004919AD">
      <w:pPr>
        <w:shd w:val="clear" w:color="auto" w:fill="FFFFFF"/>
        <w:spacing w:after="0" w:line="240" w:lineRule="auto"/>
        <w:jc w:val="both"/>
        <w:rPr>
          <w:ins w:id="192"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93" w:author="Unknown"/>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6076950" cy="2562225"/>
            <wp:effectExtent l="19050" t="0" r="0" b="0"/>
            <wp:docPr id="24" name="Picture 24" descr="http://www.exforsys.com/images/oracle%209i/t11/Fig%203.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xforsys.com/images/oracle%209i/t11/Fig%203.bmp.jpg"/>
                    <pic:cNvPicPr>
                      <a:picLocks noChangeAspect="1" noChangeArrowheads="1"/>
                    </pic:cNvPicPr>
                  </pic:nvPicPr>
                  <pic:blipFill>
                    <a:blip r:embed="rId28" cstate="print"/>
                    <a:srcRect/>
                    <a:stretch>
                      <a:fillRect/>
                    </a:stretch>
                  </pic:blipFill>
                  <pic:spPr bwMode="auto">
                    <a:xfrm>
                      <a:off x="0" y="0"/>
                      <a:ext cx="6076950" cy="2562225"/>
                    </a:xfrm>
                    <a:prstGeom prst="rect">
                      <a:avLst/>
                    </a:prstGeom>
                    <a:noFill/>
                    <a:ln w="9525">
                      <a:noFill/>
                      <a:miter lim="800000"/>
                      <a:headEnd/>
                      <a:tailEnd/>
                    </a:ln>
                  </pic:spPr>
                </pic:pic>
              </a:graphicData>
            </a:graphic>
          </wp:inline>
        </w:drawing>
      </w:r>
      <w:ins w:id="194" w:author="Unknown">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 xml:space="preserve">More than one Exception can be written in a single handler as shown below. </w:t>
        </w:r>
      </w:ins>
    </w:p>
    <w:p w:rsidR="004919AD" w:rsidRPr="004919AD" w:rsidRDefault="004919AD" w:rsidP="004919AD">
      <w:pPr>
        <w:shd w:val="clear" w:color="auto" w:fill="FFFFFF"/>
        <w:spacing w:after="0" w:line="240" w:lineRule="auto"/>
        <w:jc w:val="both"/>
        <w:rPr>
          <w:ins w:id="195"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96" w:author="Unknown"/>
          <w:rFonts w:ascii="Verdana" w:eastAsia="Times New Roman" w:hAnsi="Verdana" w:cs="Times New Roman"/>
          <w:color w:val="000000"/>
          <w:sz w:val="20"/>
          <w:szCs w:val="20"/>
        </w:rPr>
      </w:pPr>
      <w:ins w:id="197" w:author="Unknown">
        <w:r w:rsidRPr="004919AD">
          <w:rPr>
            <w:rFonts w:ascii="Verdana" w:eastAsia="Times New Roman" w:hAnsi="Verdana" w:cs="Times New Roman"/>
            <w:i/>
            <w:iCs/>
            <w:color w:val="000000"/>
            <w:sz w:val="20"/>
            <w:szCs w:val="20"/>
          </w:rPr>
          <w:t xml:space="preserve">EXCEPTION </w:t>
        </w:r>
        <w:r w:rsidRPr="004919AD">
          <w:rPr>
            <w:rFonts w:ascii="Verdana" w:eastAsia="Times New Roman" w:hAnsi="Verdana" w:cs="Times New Roman"/>
            <w:i/>
            <w:iCs/>
            <w:color w:val="000000"/>
            <w:sz w:val="20"/>
            <w:szCs w:val="20"/>
            <w:shd w:val="clear" w:color="auto" w:fill="FFCC99"/>
          </w:rPr>
          <w:br/>
        </w:r>
        <w:r w:rsidRPr="004919AD">
          <w:rPr>
            <w:rFonts w:ascii="Verdana" w:eastAsia="Times New Roman" w:hAnsi="Verdana" w:cs="Times New Roman"/>
            <w:i/>
            <w:iCs/>
            <w:color w:val="000000"/>
            <w:sz w:val="20"/>
            <w:szCs w:val="20"/>
          </w:rPr>
          <w:t xml:space="preserve">When NO_DATA_FOUND or TOO_MANY_ROWS then </w:t>
        </w:r>
        <w:r w:rsidRPr="004919AD">
          <w:rPr>
            <w:rFonts w:ascii="Verdana" w:eastAsia="Times New Roman" w:hAnsi="Verdana" w:cs="Times New Roman"/>
            <w:i/>
            <w:iCs/>
            <w:color w:val="000000"/>
            <w:sz w:val="20"/>
            <w:szCs w:val="20"/>
            <w:shd w:val="clear" w:color="auto" w:fill="FFCC99"/>
          </w:rPr>
          <w:br/>
        </w:r>
        <w:r w:rsidRPr="004919AD">
          <w:rPr>
            <w:rFonts w:ascii="Verdana" w:eastAsia="Times New Roman" w:hAnsi="Verdana" w:cs="Times New Roman"/>
            <w:i/>
            <w:iCs/>
            <w:color w:val="000000"/>
            <w:sz w:val="20"/>
            <w:szCs w:val="20"/>
          </w:rPr>
          <w:t xml:space="preserve">Statements; </w:t>
        </w:r>
        <w:r w:rsidRPr="004919AD">
          <w:rPr>
            <w:rFonts w:ascii="Verdana" w:eastAsia="Times New Roman" w:hAnsi="Verdana" w:cs="Times New Roman"/>
            <w:i/>
            <w:iCs/>
            <w:color w:val="000000"/>
            <w:sz w:val="20"/>
            <w:szCs w:val="20"/>
            <w:shd w:val="clear" w:color="auto" w:fill="FFCC99"/>
          </w:rPr>
          <w:br/>
        </w:r>
        <w:r w:rsidRPr="004919AD">
          <w:rPr>
            <w:rFonts w:ascii="Verdana" w:eastAsia="Times New Roman" w:hAnsi="Verdana" w:cs="Times New Roman"/>
            <w:i/>
            <w:iCs/>
            <w:color w:val="000000"/>
            <w:sz w:val="20"/>
            <w:szCs w:val="20"/>
          </w:rPr>
          <w:t xml:space="preserve">END; </w:t>
        </w:r>
      </w:ins>
    </w:p>
    <w:p w:rsidR="004919AD" w:rsidRPr="004919AD" w:rsidRDefault="004919AD" w:rsidP="004919AD">
      <w:pPr>
        <w:shd w:val="clear" w:color="auto" w:fill="FFFFFF"/>
        <w:spacing w:after="0" w:line="240" w:lineRule="auto"/>
        <w:jc w:val="both"/>
        <w:rPr>
          <w:ins w:id="198"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199" w:author="Unknown"/>
          <w:rFonts w:ascii="Verdana" w:eastAsia="Times New Roman" w:hAnsi="Verdana" w:cs="Times New Roman"/>
          <w:color w:val="000000"/>
          <w:sz w:val="20"/>
          <w:szCs w:val="20"/>
        </w:rPr>
      </w:pPr>
      <w:ins w:id="200" w:author="Unknown">
        <w:r w:rsidRPr="004919AD">
          <w:rPr>
            <w:rFonts w:ascii="Verdana" w:eastAsia="Times New Roman" w:hAnsi="Verdana" w:cs="Times New Roman"/>
            <w:b/>
            <w:bCs/>
            <w:color w:val="FF6600"/>
            <w:sz w:val="24"/>
          </w:rPr>
          <w:t>User-defined Exceptions</w:t>
        </w:r>
      </w:ins>
    </w:p>
    <w:p w:rsidR="004919AD" w:rsidRPr="004919AD" w:rsidRDefault="004919AD" w:rsidP="004919AD">
      <w:pPr>
        <w:shd w:val="clear" w:color="auto" w:fill="FFFFFF"/>
        <w:spacing w:after="0" w:line="240" w:lineRule="auto"/>
        <w:jc w:val="both"/>
        <w:rPr>
          <w:ins w:id="201"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02" w:author="Unknown"/>
          <w:rFonts w:ascii="Verdana" w:eastAsia="Times New Roman" w:hAnsi="Verdana" w:cs="Times New Roman"/>
          <w:color w:val="000000"/>
          <w:sz w:val="20"/>
          <w:szCs w:val="20"/>
        </w:rPr>
      </w:pPr>
      <w:ins w:id="203" w:author="Unknown">
        <w:r w:rsidRPr="004919AD">
          <w:rPr>
            <w:rFonts w:ascii="Verdana" w:eastAsia="Times New Roman" w:hAnsi="Verdana" w:cs="Times New Roman"/>
            <w:color w:val="000000"/>
            <w:sz w:val="20"/>
            <w:szCs w:val="20"/>
          </w:rPr>
          <w:br/>
          <w:t xml:space="preserve">A User-defined exception has to be defined by the programmer. User-defined exceptions are declared in the declaration section with their type as exception. They must be raised explicitly using RAISE statement, unlike pre-defined exceptions that are raised implicitly. RAISE statement can also be used to raise internal exceptions.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r w:rsidRPr="004919AD">
          <w:rPr>
            <w:rFonts w:ascii="Verdana" w:eastAsia="Times New Roman" w:hAnsi="Verdana" w:cs="Times New Roman"/>
            <w:b/>
            <w:bCs/>
            <w:color w:val="000000"/>
            <w:sz w:val="20"/>
            <w:szCs w:val="20"/>
          </w:rPr>
          <w:t>Declaring Exception:</w:t>
        </w:r>
        <w:r w:rsidRPr="004919AD">
          <w:rPr>
            <w:rFonts w:ascii="Verdana" w:eastAsia="Times New Roman" w:hAnsi="Verdana" w:cs="Times New Roman"/>
            <w:color w:val="000000"/>
            <w:sz w:val="20"/>
            <w:szCs w:val="20"/>
          </w:rPr>
          <w:t xml:space="preserve">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r w:rsidRPr="004919AD">
          <w:rPr>
            <w:rFonts w:ascii="Verdana" w:eastAsia="Times New Roman" w:hAnsi="Verdana" w:cs="Times New Roman"/>
            <w:i/>
            <w:iCs/>
            <w:color w:val="000000"/>
            <w:sz w:val="20"/>
            <w:szCs w:val="20"/>
          </w:rPr>
          <w:t xml:space="preserve">DECLARE </w:t>
        </w:r>
        <w:r w:rsidRPr="004919AD">
          <w:rPr>
            <w:rFonts w:ascii="Verdana" w:eastAsia="Times New Roman" w:hAnsi="Verdana" w:cs="Times New Roman"/>
            <w:i/>
            <w:iCs/>
            <w:color w:val="000000"/>
            <w:sz w:val="20"/>
            <w:szCs w:val="20"/>
            <w:shd w:val="clear" w:color="auto" w:fill="FFCC00"/>
          </w:rPr>
          <w:br/>
        </w:r>
        <w:proofErr w:type="spellStart"/>
        <w:r w:rsidRPr="004919AD">
          <w:rPr>
            <w:rFonts w:ascii="Verdana" w:eastAsia="Times New Roman" w:hAnsi="Verdana" w:cs="Times New Roman"/>
            <w:i/>
            <w:iCs/>
            <w:color w:val="000000"/>
            <w:sz w:val="20"/>
            <w:szCs w:val="20"/>
          </w:rPr>
          <w:t>myexception</w:t>
        </w:r>
        <w:proofErr w:type="spellEnd"/>
        <w:r w:rsidRPr="004919AD">
          <w:rPr>
            <w:rFonts w:ascii="Verdana" w:eastAsia="Times New Roman" w:hAnsi="Verdana" w:cs="Times New Roman"/>
            <w:i/>
            <w:iCs/>
            <w:color w:val="000000"/>
            <w:sz w:val="20"/>
            <w:szCs w:val="20"/>
          </w:rPr>
          <w:t xml:space="preserve"> EXCEPTION;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BEGIN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Raising Exception: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BEGIN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RAISE </w:t>
        </w:r>
        <w:proofErr w:type="spellStart"/>
        <w:r w:rsidRPr="004919AD">
          <w:rPr>
            <w:rFonts w:ascii="Verdana" w:eastAsia="Times New Roman" w:hAnsi="Verdana" w:cs="Times New Roman"/>
            <w:i/>
            <w:iCs/>
            <w:color w:val="000000"/>
            <w:sz w:val="20"/>
            <w:szCs w:val="20"/>
          </w:rPr>
          <w:t>myexception</w:t>
        </w:r>
        <w:proofErr w:type="spellEnd"/>
        <w:r w:rsidRPr="004919AD">
          <w:rPr>
            <w:rFonts w:ascii="Verdana" w:eastAsia="Times New Roman" w:hAnsi="Verdana" w:cs="Times New Roman"/>
            <w:i/>
            <w:iCs/>
            <w:color w:val="000000"/>
            <w:sz w:val="20"/>
            <w:szCs w:val="20"/>
          </w:rPr>
          <w:t xml:space="preserve">;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 </w:t>
        </w:r>
      </w:ins>
    </w:p>
    <w:p w:rsidR="004919AD" w:rsidRPr="004919AD" w:rsidRDefault="004919AD" w:rsidP="004919AD">
      <w:pPr>
        <w:shd w:val="clear" w:color="auto" w:fill="FFFFFF"/>
        <w:spacing w:after="0" w:line="240" w:lineRule="auto"/>
        <w:jc w:val="both"/>
        <w:rPr>
          <w:ins w:id="204"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05" w:author="Unknown"/>
          <w:rFonts w:ascii="Verdana" w:eastAsia="Times New Roman" w:hAnsi="Verdana" w:cs="Times New Roman"/>
          <w:color w:val="000000"/>
          <w:sz w:val="20"/>
          <w:szCs w:val="20"/>
        </w:rPr>
      </w:pPr>
      <w:ins w:id="206" w:author="Unknown">
        <w:r w:rsidRPr="004919AD">
          <w:rPr>
            <w:rFonts w:ascii="Verdana" w:eastAsia="Times New Roman" w:hAnsi="Verdana" w:cs="Times New Roman"/>
            <w:b/>
            <w:bCs/>
            <w:color w:val="000000"/>
            <w:sz w:val="20"/>
            <w:szCs w:val="20"/>
          </w:rPr>
          <w:t>Handling Exception:</w:t>
        </w:r>
        <w:r w:rsidRPr="004919AD">
          <w:rPr>
            <w:rFonts w:ascii="Verdana" w:eastAsia="Times New Roman" w:hAnsi="Verdana" w:cs="Times New Roman"/>
            <w:color w:val="000000"/>
            <w:sz w:val="20"/>
            <w:szCs w:val="20"/>
          </w:rPr>
          <w:t xml:space="preserve">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r w:rsidRPr="004919AD">
          <w:rPr>
            <w:rFonts w:ascii="Verdana" w:eastAsia="Times New Roman" w:hAnsi="Verdana" w:cs="Times New Roman"/>
            <w:i/>
            <w:iCs/>
            <w:color w:val="000000"/>
            <w:sz w:val="20"/>
            <w:szCs w:val="20"/>
          </w:rPr>
          <w:lastRenderedPageBreak/>
          <w:t xml:space="preserve">BEGIN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EXCEPTION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WHEN </w:t>
        </w:r>
        <w:proofErr w:type="spellStart"/>
        <w:r w:rsidRPr="004919AD">
          <w:rPr>
            <w:rFonts w:ascii="Verdana" w:eastAsia="Times New Roman" w:hAnsi="Verdana" w:cs="Times New Roman"/>
            <w:i/>
            <w:iCs/>
            <w:color w:val="000000"/>
            <w:sz w:val="20"/>
            <w:szCs w:val="20"/>
          </w:rPr>
          <w:t>myexception</w:t>
        </w:r>
        <w:proofErr w:type="spellEnd"/>
        <w:r w:rsidRPr="004919AD">
          <w:rPr>
            <w:rFonts w:ascii="Verdana" w:eastAsia="Times New Roman" w:hAnsi="Verdana" w:cs="Times New Roman"/>
            <w:i/>
            <w:iCs/>
            <w:color w:val="000000"/>
            <w:sz w:val="20"/>
            <w:szCs w:val="20"/>
          </w:rPr>
          <w:t xml:space="preserve"> THEN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Statements; </w:t>
        </w:r>
        <w:r w:rsidRPr="004919AD">
          <w:rPr>
            <w:rFonts w:ascii="Verdana" w:eastAsia="Times New Roman" w:hAnsi="Verdana" w:cs="Times New Roman"/>
            <w:i/>
            <w:iCs/>
            <w:color w:val="000000"/>
            <w:sz w:val="20"/>
            <w:szCs w:val="20"/>
            <w:shd w:val="clear" w:color="auto" w:fill="FFCC00"/>
          </w:rPr>
          <w:br/>
        </w:r>
        <w:r w:rsidRPr="004919AD">
          <w:rPr>
            <w:rFonts w:ascii="Verdana" w:eastAsia="Times New Roman" w:hAnsi="Verdana" w:cs="Times New Roman"/>
            <w:i/>
            <w:iCs/>
            <w:color w:val="000000"/>
            <w:sz w:val="20"/>
            <w:szCs w:val="20"/>
          </w:rPr>
          <w:t xml:space="preserve">END; </w:t>
        </w:r>
      </w:ins>
    </w:p>
    <w:p w:rsidR="004919AD" w:rsidRPr="004919AD" w:rsidRDefault="004919AD" w:rsidP="004919AD">
      <w:pPr>
        <w:shd w:val="clear" w:color="auto" w:fill="FFFFFF"/>
        <w:spacing w:after="0" w:line="240" w:lineRule="auto"/>
        <w:jc w:val="both"/>
        <w:rPr>
          <w:ins w:id="207"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08" w:author="Unknown"/>
          <w:rFonts w:ascii="Verdana" w:eastAsia="Times New Roman" w:hAnsi="Verdana" w:cs="Times New Roman"/>
          <w:color w:val="000000"/>
          <w:sz w:val="20"/>
          <w:szCs w:val="20"/>
        </w:rPr>
      </w:pPr>
      <w:ins w:id="209" w:author="Unknown">
        <w:r w:rsidRPr="004919AD">
          <w:rPr>
            <w:rFonts w:ascii="Verdana" w:eastAsia="Times New Roman" w:hAnsi="Verdana" w:cs="Times New Roman"/>
            <w:b/>
            <w:bCs/>
            <w:color w:val="000000"/>
            <w:sz w:val="20"/>
            <w:szCs w:val="20"/>
          </w:rPr>
          <w:t>Points To Ponder:</w:t>
        </w:r>
        <w:r w:rsidRPr="004919AD">
          <w:rPr>
            <w:rFonts w:ascii="Verdana" w:eastAsia="Times New Roman" w:hAnsi="Verdana" w:cs="Times New Roman"/>
            <w:color w:val="000000"/>
            <w:sz w:val="20"/>
            <w:szCs w:val="20"/>
          </w:rPr>
          <w:t xml:space="preserve"> </w:t>
        </w:r>
      </w:ins>
    </w:p>
    <w:p w:rsidR="004919AD" w:rsidRPr="004919AD" w:rsidRDefault="004919AD" w:rsidP="004919AD">
      <w:pPr>
        <w:shd w:val="clear" w:color="auto" w:fill="FFFFFF"/>
        <w:spacing w:after="0" w:line="240" w:lineRule="auto"/>
        <w:jc w:val="both"/>
        <w:rPr>
          <w:ins w:id="210" w:author="Unknown"/>
          <w:rFonts w:ascii="Verdana" w:eastAsia="Times New Roman" w:hAnsi="Verdana" w:cs="Times New Roman"/>
          <w:color w:val="000000"/>
          <w:sz w:val="18"/>
          <w:szCs w:val="18"/>
        </w:rPr>
      </w:pPr>
    </w:p>
    <w:p w:rsidR="004919AD" w:rsidRPr="004919AD" w:rsidRDefault="004919AD" w:rsidP="004919AD">
      <w:pPr>
        <w:numPr>
          <w:ilvl w:val="0"/>
          <w:numId w:val="10"/>
        </w:numPr>
        <w:shd w:val="clear" w:color="auto" w:fill="FFFFFF"/>
        <w:spacing w:before="100" w:beforeAutospacing="1" w:after="100" w:afterAutospacing="1" w:line="240" w:lineRule="auto"/>
        <w:ind w:left="675"/>
        <w:jc w:val="both"/>
        <w:rPr>
          <w:ins w:id="211" w:author="Unknown"/>
          <w:rFonts w:ascii="Verdana" w:eastAsia="Times New Roman" w:hAnsi="Verdana" w:cs="Times New Roman"/>
          <w:color w:val="000000"/>
          <w:sz w:val="18"/>
          <w:szCs w:val="18"/>
        </w:rPr>
      </w:pPr>
      <w:ins w:id="212" w:author="Unknown">
        <w:r w:rsidRPr="004919AD">
          <w:rPr>
            <w:rFonts w:ascii="Verdana" w:eastAsia="Times New Roman" w:hAnsi="Verdana" w:cs="Times New Roman"/>
            <w:color w:val="000000"/>
            <w:sz w:val="18"/>
            <w:szCs w:val="18"/>
          </w:rPr>
          <w:t xml:space="preserve">An Exception cannot be declared twice in the same block. </w:t>
        </w:r>
      </w:ins>
    </w:p>
    <w:p w:rsidR="004919AD" w:rsidRPr="004919AD" w:rsidRDefault="004919AD" w:rsidP="004919AD">
      <w:pPr>
        <w:numPr>
          <w:ilvl w:val="0"/>
          <w:numId w:val="10"/>
        </w:numPr>
        <w:shd w:val="clear" w:color="auto" w:fill="FFFFFF"/>
        <w:spacing w:before="100" w:beforeAutospacing="1" w:after="100" w:afterAutospacing="1" w:line="240" w:lineRule="auto"/>
        <w:ind w:left="675"/>
        <w:jc w:val="both"/>
        <w:rPr>
          <w:ins w:id="213" w:author="Unknown"/>
          <w:rFonts w:ascii="Verdana" w:eastAsia="Times New Roman" w:hAnsi="Verdana" w:cs="Times New Roman"/>
          <w:color w:val="000000"/>
          <w:sz w:val="18"/>
          <w:szCs w:val="18"/>
        </w:rPr>
      </w:pPr>
      <w:ins w:id="214" w:author="Unknown">
        <w:r w:rsidRPr="004919AD">
          <w:rPr>
            <w:rFonts w:ascii="Verdana" w:eastAsia="Times New Roman" w:hAnsi="Verdana" w:cs="Times New Roman"/>
            <w:color w:val="000000"/>
            <w:sz w:val="18"/>
            <w:szCs w:val="18"/>
          </w:rPr>
          <w:t xml:space="preserve">Exceptions declared in a block are considered as local to that block and global to its sub-blocks. </w:t>
        </w:r>
      </w:ins>
    </w:p>
    <w:p w:rsidR="004919AD" w:rsidRPr="004919AD" w:rsidRDefault="004919AD" w:rsidP="004919AD">
      <w:pPr>
        <w:numPr>
          <w:ilvl w:val="0"/>
          <w:numId w:val="10"/>
        </w:numPr>
        <w:shd w:val="clear" w:color="auto" w:fill="FFFFFF"/>
        <w:spacing w:before="100" w:beforeAutospacing="1" w:after="100" w:afterAutospacing="1" w:line="240" w:lineRule="auto"/>
        <w:ind w:left="675"/>
        <w:jc w:val="both"/>
        <w:rPr>
          <w:ins w:id="215" w:author="Unknown"/>
          <w:rFonts w:ascii="Verdana" w:eastAsia="Times New Roman" w:hAnsi="Verdana" w:cs="Times New Roman"/>
          <w:color w:val="000000"/>
          <w:sz w:val="18"/>
          <w:szCs w:val="18"/>
        </w:rPr>
      </w:pPr>
      <w:ins w:id="216" w:author="Unknown">
        <w:r w:rsidRPr="004919AD">
          <w:rPr>
            <w:rFonts w:ascii="Verdana" w:eastAsia="Times New Roman" w:hAnsi="Verdana" w:cs="Times New Roman"/>
            <w:color w:val="000000"/>
            <w:sz w:val="18"/>
            <w:szCs w:val="18"/>
          </w:rPr>
          <w:t xml:space="preserve">An enclosing block cannot access Exceptions declared in its sub-block. </w:t>
        </w:r>
        <w:proofErr w:type="spellStart"/>
        <w:r w:rsidRPr="004919AD">
          <w:rPr>
            <w:rFonts w:ascii="Verdana" w:eastAsia="Times New Roman" w:hAnsi="Verdana" w:cs="Times New Roman"/>
            <w:color w:val="000000"/>
            <w:sz w:val="18"/>
            <w:szCs w:val="18"/>
          </w:rPr>
          <w:t>Where as</w:t>
        </w:r>
        <w:proofErr w:type="spellEnd"/>
        <w:r w:rsidRPr="004919AD">
          <w:rPr>
            <w:rFonts w:ascii="Verdana" w:eastAsia="Times New Roman" w:hAnsi="Verdana" w:cs="Times New Roman"/>
            <w:color w:val="000000"/>
            <w:sz w:val="18"/>
            <w:szCs w:val="18"/>
          </w:rPr>
          <w:t xml:space="preserve"> it possible for a sub-block to refer its enclosing Exceptions. </w:t>
        </w:r>
      </w:ins>
    </w:p>
    <w:p w:rsidR="004919AD" w:rsidRPr="004919AD" w:rsidRDefault="004919AD" w:rsidP="004919AD">
      <w:pPr>
        <w:numPr>
          <w:ilvl w:val="0"/>
          <w:numId w:val="10"/>
        </w:numPr>
        <w:shd w:val="clear" w:color="auto" w:fill="FFFFFF"/>
        <w:spacing w:before="100" w:beforeAutospacing="1" w:after="100" w:afterAutospacing="1" w:line="240" w:lineRule="auto"/>
        <w:ind w:left="675"/>
        <w:jc w:val="both"/>
        <w:rPr>
          <w:ins w:id="217"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18" w:author="Unknown"/>
          <w:rFonts w:ascii="Verdana" w:eastAsia="Times New Roman" w:hAnsi="Verdana" w:cs="Times New Roman"/>
          <w:color w:val="000000"/>
          <w:sz w:val="20"/>
          <w:szCs w:val="20"/>
        </w:rPr>
      </w:pPr>
      <w:ins w:id="219" w:author="Unknown">
        <w:r w:rsidRPr="004919AD">
          <w:rPr>
            <w:rFonts w:ascii="Verdana" w:eastAsia="Times New Roman" w:hAnsi="Verdana" w:cs="Times New Roman"/>
            <w:color w:val="000000"/>
            <w:sz w:val="20"/>
            <w:szCs w:val="20"/>
          </w:rPr>
          <w:t xml:space="preserve">The following example explains the usage of User-defined Exception </w:t>
        </w:r>
      </w:ins>
    </w:p>
    <w:p w:rsidR="004919AD" w:rsidRPr="004919AD" w:rsidRDefault="004919AD" w:rsidP="004919AD">
      <w:pPr>
        <w:shd w:val="clear" w:color="auto" w:fill="FFFFFF"/>
        <w:spacing w:after="0" w:line="240" w:lineRule="auto"/>
        <w:jc w:val="both"/>
        <w:rPr>
          <w:ins w:id="220"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240" w:line="240" w:lineRule="auto"/>
        <w:jc w:val="both"/>
        <w:rPr>
          <w:ins w:id="221" w:author="Unknown"/>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6191250" cy="3067050"/>
            <wp:effectExtent l="19050" t="0" r="0" b="0"/>
            <wp:docPr id="25" name="Picture 25" descr="http://www.exforsys.com/images/oracle%209i/t11/Fig%204.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xforsys.com/images/oracle%209i/t11/Fig%204.bmp.jpg"/>
                    <pic:cNvPicPr>
                      <a:picLocks noChangeAspect="1" noChangeArrowheads="1"/>
                    </pic:cNvPicPr>
                  </pic:nvPicPr>
                  <pic:blipFill>
                    <a:blip r:embed="rId29" cstate="print"/>
                    <a:srcRect/>
                    <a:stretch>
                      <a:fillRect/>
                    </a:stretch>
                  </pic:blipFill>
                  <pic:spPr bwMode="auto">
                    <a:xfrm>
                      <a:off x="0" y="0"/>
                      <a:ext cx="6191250" cy="3067050"/>
                    </a:xfrm>
                    <a:prstGeom prst="rect">
                      <a:avLst/>
                    </a:prstGeom>
                    <a:noFill/>
                    <a:ln w="9525">
                      <a:noFill/>
                      <a:miter lim="800000"/>
                      <a:headEnd/>
                      <a:tailEnd/>
                    </a:ln>
                  </pic:spPr>
                </pic:pic>
              </a:graphicData>
            </a:graphic>
          </wp:inline>
        </w:drawing>
      </w:r>
    </w:p>
    <w:p w:rsidR="004919AD" w:rsidRPr="004919AD" w:rsidRDefault="004919AD" w:rsidP="004919AD">
      <w:pPr>
        <w:shd w:val="clear" w:color="auto" w:fill="FFFFFF"/>
        <w:spacing w:after="0" w:line="240" w:lineRule="auto"/>
        <w:jc w:val="both"/>
        <w:rPr>
          <w:ins w:id="222"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23" w:author="Unknown"/>
          <w:rFonts w:ascii="Verdana" w:eastAsia="Times New Roman" w:hAnsi="Verdana" w:cs="Times New Roman"/>
          <w:color w:val="000000"/>
          <w:sz w:val="20"/>
          <w:szCs w:val="20"/>
        </w:rPr>
      </w:pPr>
      <w:ins w:id="224" w:author="Unknown">
        <w:r w:rsidRPr="004919AD">
          <w:rPr>
            <w:rFonts w:ascii="Verdana" w:eastAsia="Times New Roman" w:hAnsi="Verdana" w:cs="Times New Roman"/>
            <w:b/>
            <w:bCs/>
            <w:color w:val="FF6600"/>
            <w:sz w:val="20"/>
            <w:szCs w:val="20"/>
          </w:rPr>
          <w:t>RAISE_APPLICATION_ERROR</w:t>
        </w:r>
      </w:ins>
    </w:p>
    <w:p w:rsidR="004919AD" w:rsidRPr="004919AD" w:rsidRDefault="004919AD" w:rsidP="004919AD">
      <w:pPr>
        <w:shd w:val="clear" w:color="auto" w:fill="FFFFFF"/>
        <w:spacing w:after="0" w:line="240" w:lineRule="auto"/>
        <w:jc w:val="both"/>
        <w:rPr>
          <w:ins w:id="225"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26" w:author="Unknown"/>
          <w:rFonts w:ascii="Verdana" w:eastAsia="Times New Roman" w:hAnsi="Verdana" w:cs="Times New Roman"/>
          <w:color w:val="000000"/>
          <w:sz w:val="20"/>
          <w:szCs w:val="20"/>
        </w:rPr>
      </w:pPr>
      <w:ins w:id="227" w:author="Unknown">
        <w:r w:rsidRPr="004919AD">
          <w:rPr>
            <w:rFonts w:ascii="Verdana" w:eastAsia="Times New Roman" w:hAnsi="Verdana" w:cs="Times New Roman"/>
            <w:color w:val="000000"/>
            <w:sz w:val="20"/>
            <w:szCs w:val="20"/>
          </w:rPr>
          <w:t xml:space="preserve">To display your own error messages one can use the built-in RAISE_APPLICATION_ERROR. They display the error message in the same way as Oracle errors. You should use a negative number between –20000 to –20999 for the </w:t>
        </w:r>
        <w:proofErr w:type="spellStart"/>
        <w:r w:rsidRPr="004919AD">
          <w:rPr>
            <w:rFonts w:ascii="Verdana" w:eastAsia="Times New Roman" w:hAnsi="Verdana" w:cs="Times New Roman"/>
            <w:color w:val="000000"/>
            <w:sz w:val="20"/>
            <w:szCs w:val="20"/>
          </w:rPr>
          <w:t>error_number</w:t>
        </w:r>
        <w:proofErr w:type="spellEnd"/>
        <w:r w:rsidRPr="004919AD">
          <w:rPr>
            <w:rFonts w:ascii="Verdana" w:eastAsia="Times New Roman" w:hAnsi="Verdana" w:cs="Times New Roman"/>
            <w:color w:val="000000"/>
            <w:sz w:val="20"/>
            <w:szCs w:val="20"/>
          </w:rPr>
          <w:t xml:space="preserve"> and the error message should not exceed 512 characters. </w:t>
        </w:r>
        <w:r w:rsidRPr="004919AD">
          <w:rPr>
            <w:rFonts w:ascii="Verdana" w:eastAsia="Times New Roman" w:hAnsi="Verdana" w:cs="Times New Roman"/>
            <w:color w:val="000000"/>
            <w:sz w:val="20"/>
            <w:szCs w:val="20"/>
          </w:rPr>
          <w:br/>
          <w:t xml:space="preserve">The syntax to call </w:t>
        </w:r>
        <w:proofErr w:type="spellStart"/>
        <w:r w:rsidRPr="004919AD">
          <w:rPr>
            <w:rFonts w:ascii="Verdana" w:eastAsia="Times New Roman" w:hAnsi="Verdana" w:cs="Times New Roman"/>
            <w:color w:val="000000"/>
            <w:sz w:val="20"/>
            <w:szCs w:val="20"/>
          </w:rPr>
          <w:t>raise_application_error</w:t>
        </w:r>
        <w:proofErr w:type="spellEnd"/>
        <w:r w:rsidRPr="004919AD">
          <w:rPr>
            <w:rFonts w:ascii="Verdana" w:eastAsia="Times New Roman" w:hAnsi="Verdana" w:cs="Times New Roman"/>
            <w:color w:val="000000"/>
            <w:sz w:val="20"/>
            <w:szCs w:val="20"/>
          </w:rPr>
          <w:t xml:space="preserve"> is </w:t>
        </w:r>
      </w:ins>
    </w:p>
    <w:p w:rsidR="004919AD" w:rsidRPr="004919AD" w:rsidRDefault="004919AD" w:rsidP="004919AD">
      <w:pPr>
        <w:shd w:val="clear" w:color="auto" w:fill="FFFFFF"/>
        <w:spacing w:after="0" w:line="240" w:lineRule="auto"/>
        <w:jc w:val="both"/>
        <w:rPr>
          <w:ins w:id="228"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29" w:author="Unknown"/>
          <w:rFonts w:ascii="Verdana" w:eastAsia="Times New Roman" w:hAnsi="Verdana" w:cs="Times New Roman"/>
          <w:color w:val="000000"/>
          <w:sz w:val="20"/>
          <w:szCs w:val="20"/>
        </w:rPr>
      </w:pPr>
      <w:ins w:id="230" w:author="Unknown">
        <w:r w:rsidRPr="004919AD">
          <w:rPr>
            <w:rFonts w:ascii="Verdana" w:eastAsia="Times New Roman" w:hAnsi="Verdana" w:cs="Times New Roman"/>
            <w:b/>
            <w:bCs/>
            <w:color w:val="000000"/>
            <w:sz w:val="20"/>
            <w:szCs w:val="20"/>
          </w:rPr>
          <w:t>RAISE_APPLICATION_ERROR (</w:t>
        </w:r>
        <w:proofErr w:type="spellStart"/>
        <w:r w:rsidRPr="004919AD">
          <w:rPr>
            <w:rFonts w:ascii="Verdana" w:eastAsia="Times New Roman" w:hAnsi="Verdana" w:cs="Times New Roman"/>
            <w:b/>
            <w:bCs/>
            <w:color w:val="000000"/>
            <w:sz w:val="20"/>
            <w:szCs w:val="20"/>
          </w:rPr>
          <w:t>error_number</w:t>
        </w:r>
        <w:proofErr w:type="spellEnd"/>
        <w:r w:rsidRPr="004919AD">
          <w:rPr>
            <w:rFonts w:ascii="Verdana" w:eastAsia="Times New Roman" w:hAnsi="Verdana" w:cs="Times New Roman"/>
            <w:b/>
            <w:bCs/>
            <w:color w:val="000000"/>
            <w:sz w:val="20"/>
            <w:szCs w:val="20"/>
          </w:rPr>
          <w:t xml:space="preserve">, </w:t>
        </w:r>
        <w:proofErr w:type="spellStart"/>
        <w:r w:rsidRPr="004919AD">
          <w:rPr>
            <w:rFonts w:ascii="Verdana" w:eastAsia="Times New Roman" w:hAnsi="Verdana" w:cs="Times New Roman"/>
            <w:b/>
            <w:bCs/>
            <w:color w:val="000000"/>
            <w:sz w:val="20"/>
            <w:szCs w:val="20"/>
          </w:rPr>
          <w:t>error_message</w:t>
        </w:r>
        <w:proofErr w:type="spellEnd"/>
        <w:r w:rsidRPr="004919AD">
          <w:rPr>
            <w:rFonts w:ascii="Verdana" w:eastAsia="Times New Roman" w:hAnsi="Verdana" w:cs="Times New Roman"/>
            <w:b/>
            <w:bCs/>
            <w:color w:val="000000"/>
            <w:sz w:val="20"/>
            <w:szCs w:val="20"/>
          </w:rPr>
          <w:t xml:space="preserve">, </w:t>
        </w:r>
        <w:proofErr w:type="gramStart"/>
        <w:r w:rsidRPr="004919AD">
          <w:rPr>
            <w:rFonts w:ascii="Verdana" w:eastAsia="Times New Roman" w:hAnsi="Verdana" w:cs="Times New Roman"/>
            <w:b/>
            <w:bCs/>
            <w:color w:val="000000"/>
            <w:sz w:val="20"/>
            <w:szCs w:val="20"/>
          </w:rPr>
          <w:t>{ TRUE</w:t>
        </w:r>
        <w:proofErr w:type="gramEnd"/>
        <w:r w:rsidRPr="004919AD">
          <w:rPr>
            <w:rFonts w:ascii="Verdana" w:eastAsia="Times New Roman" w:hAnsi="Verdana" w:cs="Times New Roman"/>
            <w:b/>
            <w:bCs/>
            <w:color w:val="000000"/>
            <w:sz w:val="20"/>
            <w:szCs w:val="20"/>
          </w:rPr>
          <w:t xml:space="preserve"> | FALSE });</w:t>
        </w:r>
        <w:r w:rsidRPr="004919AD">
          <w:rPr>
            <w:rFonts w:ascii="Verdana" w:eastAsia="Times New Roman" w:hAnsi="Verdana" w:cs="Times New Roman"/>
            <w:color w:val="000000"/>
            <w:sz w:val="20"/>
            <w:szCs w:val="20"/>
          </w:rPr>
          <w:t xml:space="preserve"> </w:t>
        </w:r>
      </w:ins>
    </w:p>
    <w:p w:rsidR="004919AD" w:rsidRPr="004919AD" w:rsidRDefault="004919AD" w:rsidP="004919AD">
      <w:pPr>
        <w:shd w:val="clear" w:color="auto" w:fill="FFFFFF"/>
        <w:spacing w:after="0" w:line="240" w:lineRule="auto"/>
        <w:jc w:val="both"/>
        <w:rPr>
          <w:ins w:id="231"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32" w:author="Unknown"/>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715000" cy="3676650"/>
            <wp:effectExtent l="19050" t="0" r="0" b="0"/>
            <wp:docPr id="26" name="Picture 26" descr="http://www.exforsys.com/images/oracle%209i/t11/Fig%205.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xforsys.com/images/oracle%209i/t11/Fig%205.bmp.jpg"/>
                    <pic:cNvPicPr>
                      <a:picLocks noChangeAspect="1" noChangeArrowheads="1"/>
                    </pic:cNvPicPr>
                  </pic:nvPicPr>
                  <pic:blipFill>
                    <a:blip r:embed="rId30" cstate="print"/>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4919AD" w:rsidRPr="004919AD" w:rsidRDefault="004919AD" w:rsidP="004919AD">
      <w:pPr>
        <w:shd w:val="clear" w:color="auto" w:fill="FFFFFF"/>
        <w:spacing w:after="75" w:line="240" w:lineRule="auto"/>
        <w:jc w:val="both"/>
        <w:rPr>
          <w:ins w:id="233" w:author="Unknown"/>
          <w:rFonts w:ascii="Verdana" w:eastAsia="Times New Roman" w:hAnsi="Verdana" w:cs="Times New Roman"/>
          <w:color w:val="000000"/>
          <w:sz w:val="20"/>
          <w:szCs w:val="20"/>
        </w:rPr>
      </w:pPr>
      <w:ins w:id="234" w:author="Unknown">
        <w:r w:rsidRPr="004919AD">
          <w:rPr>
            <w:rFonts w:ascii="Verdana" w:eastAsia="Times New Roman" w:hAnsi="Verdana" w:cs="Times New Roman"/>
            <w:color w:val="000000"/>
            <w:sz w:val="20"/>
            <w:szCs w:val="20"/>
          </w:rPr>
          <w:t> </w:t>
        </w:r>
      </w:ins>
    </w:p>
    <w:p w:rsidR="004919AD" w:rsidRPr="004919AD" w:rsidRDefault="004919AD" w:rsidP="004919AD">
      <w:pPr>
        <w:shd w:val="clear" w:color="auto" w:fill="FFFFFF"/>
        <w:spacing w:after="75" w:line="240" w:lineRule="auto"/>
        <w:jc w:val="both"/>
        <w:rPr>
          <w:ins w:id="235" w:author="Unknown"/>
          <w:rFonts w:ascii="Verdana" w:eastAsia="Times New Roman" w:hAnsi="Verdana" w:cs="Times New Roman"/>
          <w:color w:val="000000"/>
          <w:sz w:val="20"/>
          <w:szCs w:val="20"/>
        </w:rPr>
      </w:pPr>
      <w:ins w:id="236" w:author="Unknown">
        <w:r w:rsidRPr="004919AD">
          <w:rPr>
            <w:rFonts w:ascii="Verdana" w:eastAsia="Times New Roman" w:hAnsi="Verdana" w:cs="Times New Roman"/>
            <w:b/>
            <w:bCs/>
            <w:color w:val="000000"/>
            <w:sz w:val="20"/>
            <w:szCs w:val="20"/>
          </w:rPr>
          <w:t>Sponsored Links</w:t>
        </w:r>
      </w:ins>
    </w:p>
    <w:p w:rsidR="004919AD" w:rsidRPr="004919AD" w:rsidRDefault="004919AD" w:rsidP="004919AD">
      <w:pPr>
        <w:shd w:val="clear" w:color="auto" w:fill="FFFFFF"/>
        <w:spacing w:after="75" w:line="240" w:lineRule="auto"/>
        <w:jc w:val="both"/>
        <w:rPr>
          <w:ins w:id="237" w:author="Unknown"/>
          <w:rFonts w:ascii="Verdana" w:eastAsia="Times New Roman" w:hAnsi="Verdana" w:cs="Times New Roman"/>
          <w:color w:val="000000"/>
          <w:sz w:val="20"/>
          <w:szCs w:val="20"/>
        </w:rPr>
      </w:pPr>
      <w:ins w:id="238" w:author="Unknown">
        <w:r w:rsidRPr="004919AD">
          <w:rPr>
            <w:rFonts w:ascii="Verdana" w:eastAsia="Times New Roman" w:hAnsi="Verdana" w:cs="Times New Roman"/>
            <w:color w:val="000000"/>
            <w:sz w:val="20"/>
            <w:szCs w:val="20"/>
          </w:rPr>
          <w:pict/>
        </w:r>
      </w:ins>
      <w:r w:rsidRPr="004919AD">
        <w:rPr>
          <w:rFonts w:ascii="Verdana" w:eastAsia="Times New Roman" w:hAnsi="Verdana" w:cs="Times New Roman"/>
          <w:color w:val="000000"/>
          <w:sz w:val="20"/>
          <w:szCs w:val="20"/>
        </w:rPr>
        <w:pict/>
      </w:r>
      <w:r w:rsidRPr="004919AD">
        <w:rPr>
          <w:rFonts w:ascii="Verdana" w:eastAsia="Times New Roman" w:hAnsi="Verdana" w:cs="Times New Roman"/>
          <w:color w:val="000000"/>
          <w:sz w:val="20"/>
          <w:szCs w:val="20"/>
        </w:rPr>
        <w:pict/>
      </w:r>
      <w:r w:rsidRPr="004919AD">
        <w:rPr>
          <w:rFonts w:ascii="Verdana" w:eastAsia="Times New Roman" w:hAnsi="Verdana" w:cs="Times New Roman"/>
          <w:color w:val="000000"/>
          <w:sz w:val="20"/>
          <w:szCs w:val="20"/>
        </w:rPr>
        <w:pict/>
      </w:r>
      <w:ins w:id="239" w:author="Unknown">
        <w:r w:rsidRPr="004919AD">
          <w:rPr>
            <w:rFonts w:ascii="Verdana" w:eastAsia="Times New Roman" w:hAnsi="Verdana" w:cs="Times New Roman"/>
            <w:color w:val="000000"/>
            <w:sz w:val="20"/>
            <w:szCs w:val="20"/>
          </w:rPr>
          <w:t> </w:t>
        </w:r>
      </w:ins>
    </w:p>
    <w:p w:rsidR="004919AD" w:rsidRPr="004919AD" w:rsidRDefault="004919AD" w:rsidP="004919AD">
      <w:pPr>
        <w:shd w:val="clear" w:color="auto" w:fill="FFFFFF"/>
        <w:spacing w:after="75" w:line="240" w:lineRule="auto"/>
        <w:jc w:val="both"/>
        <w:rPr>
          <w:ins w:id="240" w:author="Unknown"/>
          <w:rFonts w:ascii="Verdana" w:eastAsia="Times New Roman" w:hAnsi="Verdana" w:cs="Times New Roman"/>
          <w:color w:val="000000"/>
          <w:sz w:val="20"/>
          <w:szCs w:val="20"/>
        </w:rPr>
      </w:pPr>
      <w:ins w:id="241" w:author="Unknown">
        <w:r w:rsidRPr="004919AD">
          <w:rPr>
            <w:rFonts w:ascii="Verdana" w:eastAsia="Times New Roman" w:hAnsi="Verdana" w:cs="Times New Roman"/>
            <w:b/>
            <w:bCs/>
            <w:color w:val="FF6600"/>
            <w:sz w:val="24"/>
          </w:rPr>
          <w:t>Propagation of Exceptions</w:t>
        </w:r>
      </w:ins>
    </w:p>
    <w:p w:rsidR="004919AD" w:rsidRPr="004919AD" w:rsidRDefault="004919AD" w:rsidP="004919AD">
      <w:pPr>
        <w:shd w:val="clear" w:color="auto" w:fill="FFFFFF"/>
        <w:spacing w:after="0" w:line="240" w:lineRule="auto"/>
        <w:jc w:val="both"/>
        <w:rPr>
          <w:ins w:id="242"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43" w:author="Unknown"/>
          <w:rFonts w:ascii="Verdana" w:eastAsia="Times New Roman" w:hAnsi="Verdana" w:cs="Times New Roman"/>
          <w:color w:val="000000"/>
          <w:sz w:val="20"/>
          <w:szCs w:val="20"/>
        </w:rPr>
      </w:pPr>
      <w:ins w:id="244" w:author="Unknown">
        <w:r w:rsidRPr="004919AD">
          <w:rPr>
            <w:rFonts w:ascii="Verdana" w:eastAsia="Times New Roman" w:hAnsi="Verdana" w:cs="Times New Roman"/>
            <w:color w:val="000000"/>
            <w:sz w:val="20"/>
            <w:szCs w:val="20"/>
          </w:rPr>
          <w:br/>
          <w:t xml:space="preserve">When an exception is raised and corresponding handler is not found in the current block then it propagates to the enclosing blocks till a handler is found. If a handler is not found in its enclosing blocks also then it raises an unhandled exception error to the host environment. </w:t>
        </w:r>
        <w:r w:rsidRPr="004919AD">
          <w:rPr>
            <w:rFonts w:ascii="Verdana" w:eastAsia="Times New Roman" w:hAnsi="Verdana" w:cs="Times New Roman"/>
            <w:color w:val="000000"/>
            <w:sz w:val="20"/>
            <w:szCs w:val="20"/>
          </w:rPr>
          <w:br/>
          <w:t xml:space="preserve">Exceptions cannot be propagated across remote procedure calls. </w:t>
        </w:r>
        <w:proofErr w:type="gramStart"/>
        <w:r w:rsidRPr="004919AD">
          <w:rPr>
            <w:rFonts w:ascii="Verdana" w:eastAsia="Times New Roman" w:hAnsi="Verdana" w:cs="Times New Roman"/>
            <w:color w:val="000000"/>
            <w:sz w:val="20"/>
            <w:szCs w:val="20"/>
          </w:rPr>
          <w:t>i.e</w:t>
        </w:r>
        <w:proofErr w:type="gramEnd"/>
        <w:r w:rsidRPr="004919AD">
          <w:rPr>
            <w:rFonts w:ascii="Verdana" w:eastAsia="Times New Roman" w:hAnsi="Verdana" w:cs="Times New Roman"/>
            <w:color w:val="000000"/>
            <w:sz w:val="20"/>
            <w:szCs w:val="20"/>
          </w:rPr>
          <w:t xml:space="preserve">. a PL/SQL program cannot catch exceptions raised by remote subprograms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proofErr w:type="spellStart"/>
        <w:r w:rsidRPr="004919AD">
          <w:rPr>
            <w:rFonts w:ascii="Verdana" w:eastAsia="Times New Roman" w:hAnsi="Verdana" w:cs="Times New Roman"/>
            <w:b/>
            <w:bCs/>
            <w:color w:val="FF6600"/>
            <w:sz w:val="24"/>
          </w:rPr>
          <w:t>Reraising</w:t>
        </w:r>
        <w:proofErr w:type="spellEnd"/>
        <w:r w:rsidRPr="004919AD">
          <w:rPr>
            <w:rFonts w:ascii="Verdana" w:eastAsia="Times New Roman" w:hAnsi="Verdana" w:cs="Times New Roman"/>
            <w:b/>
            <w:bCs/>
            <w:color w:val="FF6600"/>
            <w:sz w:val="24"/>
          </w:rPr>
          <w:t xml:space="preserve"> exceptions</w:t>
        </w:r>
      </w:ins>
    </w:p>
    <w:p w:rsidR="004919AD" w:rsidRPr="004919AD" w:rsidRDefault="004919AD" w:rsidP="004919AD">
      <w:pPr>
        <w:shd w:val="clear" w:color="auto" w:fill="FFFFFF"/>
        <w:spacing w:after="0" w:line="240" w:lineRule="auto"/>
        <w:jc w:val="both"/>
        <w:rPr>
          <w:ins w:id="245"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46" w:author="Unknown"/>
          <w:rFonts w:ascii="Verdana" w:eastAsia="Times New Roman" w:hAnsi="Verdana" w:cs="Times New Roman"/>
          <w:color w:val="000000"/>
          <w:sz w:val="20"/>
          <w:szCs w:val="20"/>
        </w:rPr>
      </w:pPr>
      <w:ins w:id="247" w:author="Unknown">
        <w:r w:rsidRPr="004919AD">
          <w:rPr>
            <w:rFonts w:ascii="Verdana" w:eastAsia="Times New Roman" w:hAnsi="Verdana" w:cs="Times New Roman"/>
            <w:color w:val="000000"/>
            <w:sz w:val="20"/>
            <w:szCs w:val="20"/>
          </w:rPr>
          <w:t xml:space="preserve">When you want an exception to be handles in the current block as well in its enclosing block then you need to use RAISE statement without an exception name. </w:t>
        </w:r>
      </w:ins>
    </w:p>
    <w:p w:rsidR="004919AD" w:rsidRPr="004919AD" w:rsidRDefault="004919AD" w:rsidP="004919AD">
      <w:pPr>
        <w:shd w:val="clear" w:color="auto" w:fill="FFFFFF"/>
        <w:spacing w:after="0" w:line="240" w:lineRule="auto"/>
        <w:jc w:val="both"/>
        <w:rPr>
          <w:ins w:id="248"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49" w:author="Unknown"/>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638800" cy="4143375"/>
            <wp:effectExtent l="19050" t="0" r="0" b="0"/>
            <wp:docPr id="31" name="Picture 31" descr="http://www.exforsys.com/images/oracle%209i/t11/Fig%206.b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xforsys.com/images/oracle%209i/t11/Fig%206.bmp.jpg"/>
                    <pic:cNvPicPr>
                      <a:picLocks noChangeAspect="1" noChangeArrowheads="1"/>
                    </pic:cNvPicPr>
                  </pic:nvPicPr>
                  <pic:blipFill>
                    <a:blip r:embed="rId31" cstate="print"/>
                    <a:srcRect/>
                    <a:stretch>
                      <a:fillRect/>
                    </a:stretch>
                  </pic:blipFill>
                  <pic:spPr bwMode="auto">
                    <a:xfrm>
                      <a:off x="0" y="0"/>
                      <a:ext cx="5638800" cy="4143375"/>
                    </a:xfrm>
                    <a:prstGeom prst="rect">
                      <a:avLst/>
                    </a:prstGeom>
                    <a:noFill/>
                    <a:ln w="9525">
                      <a:noFill/>
                      <a:miter lim="800000"/>
                      <a:headEnd/>
                      <a:tailEnd/>
                    </a:ln>
                  </pic:spPr>
                </pic:pic>
              </a:graphicData>
            </a:graphic>
          </wp:inline>
        </w:drawing>
      </w:r>
    </w:p>
    <w:p w:rsidR="004919AD" w:rsidRPr="004919AD" w:rsidRDefault="004919AD" w:rsidP="004919AD">
      <w:pPr>
        <w:shd w:val="clear" w:color="auto" w:fill="FFFFFF"/>
        <w:spacing w:after="0" w:line="240" w:lineRule="auto"/>
        <w:jc w:val="both"/>
        <w:rPr>
          <w:ins w:id="250"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75" w:line="240" w:lineRule="auto"/>
        <w:jc w:val="both"/>
        <w:rPr>
          <w:ins w:id="251" w:author="Unknown"/>
          <w:rFonts w:ascii="Verdana" w:eastAsia="Times New Roman" w:hAnsi="Verdana" w:cs="Times New Roman"/>
          <w:color w:val="000000"/>
          <w:sz w:val="20"/>
          <w:szCs w:val="20"/>
        </w:rPr>
      </w:pPr>
      <w:ins w:id="252" w:author="Unknown">
        <w:r w:rsidRPr="004919AD">
          <w:rPr>
            <w:rFonts w:ascii="Verdana" w:eastAsia="Times New Roman" w:hAnsi="Verdana" w:cs="Times New Roman"/>
            <w:color w:val="000000"/>
            <w:sz w:val="20"/>
            <w:szCs w:val="20"/>
          </w:rPr>
          <w:fldChar w:fldCharType="begin"/>
        </w:r>
        <w:r w:rsidRPr="004919AD">
          <w:rPr>
            <w:rFonts w:ascii="Verdana" w:eastAsia="Times New Roman" w:hAnsi="Verdana" w:cs="Times New Roman"/>
            <w:color w:val="000000"/>
            <w:sz w:val="20"/>
            <w:szCs w:val="20"/>
          </w:rPr>
          <w:instrText xml:space="preserve"> HYPERLINK "http://www.exforsys.com/images/oracle%209i/t11/Examples_T11.zip" </w:instrText>
        </w:r>
        <w:r w:rsidRPr="004919AD">
          <w:rPr>
            <w:rFonts w:ascii="Verdana" w:eastAsia="Times New Roman" w:hAnsi="Verdana" w:cs="Times New Roman"/>
            <w:color w:val="000000"/>
            <w:sz w:val="20"/>
            <w:szCs w:val="20"/>
          </w:rPr>
          <w:fldChar w:fldCharType="separate"/>
        </w:r>
        <w:r w:rsidRPr="004919AD">
          <w:rPr>
            <w:rFonts w:ascii="Tahoma" w:eastAsia="Times New Roman" w:hAnsi="Tahoma" w:cs="Tahoma"/>
            <w:b/>
            <w:bCs/>
            <w:color w:val="336699"/>
            <w:sz w:val="24"/>
          </w:rPr>
          <w:t>Download Sample Scripts</w:t>
        </w:r>
        <w:r w:rsidRPr="004919AD">
          <w:rPr>
            <w:rFonts w:ascii="Verdana" w:eastAsia="Times New Roman" w:hAnsi="Verdana" w:cs="Times New Roman"/>
            <w:color w:val="000000"/>
            <w:sz w:val="20"/>
            <w:szCs w:val="20"/>
          </w:rPr>
          <w:fldChar w:fldCharType="end"/>
        </w:r>
      </w:ins>
    </w:p>
    <w:p w:rsidR="004919AD" w:rsidRPr="004919AD" w:rsidRDefault="004919AD" w:rsidP="004919AD">
      <w:pPr>
        <w:shd w:val="clear" w:color="auto" w:fill="FFFFFF"/>
        <w:spacing w:after="0" w:line="240" w:lineRule="auto"/>
        <w:jc w:val="both"/>
        <w:rPr>
          <w:ins w:id="253"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0" w:line="240" w:lineRule="auto"/>
        <w:jc w:val="both"/>
        <w:rPr>
          <w:ins w:id="254" w:author="Unknown"/>
          <w:rFonts w:ascii="Verdana" w:eastAsia="Times New Roman" w:hAnsi="Verdana" w:cs="Times New Roman"/>
          <w:color w:val="000000"/>
          <w:sz w:val="18"/>
          <w:szCs w:val="18"/>
        </w:rPr>
      </w:pPr>
    </w:p>
    <w:p w:rsidR="004919AD" w:rsidRPr="004919AD" w:rsidRDefault="004919AD" w:rsidP="004919AD">
      <w:pPr>
        <w:shd w:val="clear" w:color="auto" w:fill="FFFFFF"/>
        <w:spacing w:after="0" w:line="240" w:lineRule="auto"/>
        <w:jc w:val="both"/>
        <w:rPr>
          <w:ins w:id="255" w:author="Unknown"/>
          <w:rFonts w:ascii="Verdana" w:eastAsia="Times New Roman" w:hAnsi="Verdana" w:cs="Times New Roman"/>
          <w:color w:val="000000"/>
          <w:sz w:val="18"/>
          <w:szCs w:val="18"/>
        </w:rPr>
      </w:pPr>
      <w:ins w:id="256" w:author="Unknown">
        <w:r w:rsidRPr="004919AD">
          <w:rPr>
            <w:rFonts w:ascii="Verdana" w:eastAsia="Times New Roman" w:hAnsi="Verdana" w:cs="Times New Roman"/>
            <w:b/>
            <w:bCs/>
            <w:color w:val="000000"/>
            <w:sz w:val="18"/>
            <w:szCs w:val="18"/>
          </w:rPr>
          <w:t>Read Next:</w:t>
        </w:r>
        <w:r w:rsidRPr="004919AD">
          <w:rPr>
            <w:rFonts w:ascii="Verdana" w:eastAsia="Times New Roman" w:hAnsi="Verdana" w:cs="Times New Roman"/>
            <w:color w:val="000000"/>
            <w:sz w:val="18"/>
            <w:szCs w:val="18"/>
          </w:rPr>
          <w:t xml:space="preserve"> </w:t>
        </w:r>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"http://www.exforsys.com/tutorials/oracle-9i/oracle-pl-sql-collections.html"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b/>
            <w:bCs/>
            <w:color w:val="336699"/>
            <w:sz w:val="18"/>
          </w:rPr>
          <w:t>Tutorial 12: Oracle 9i: PL/SQL Collections</w:t>
        </w:r>
        <w:r w:rsidRPr="004919AD">
          <w:rPr>
            <w:rFonts w:ascii="Verdana" w:eastAsia="Times New Roman" w:hAnsi="Verdana" w:cs="Times New Roman"/>
            <w:color w:val="000000"/>
            <w:sz w:val="18"/>
            <w:szCs w:val="18"/>
          </w:rPr>
          <w:fldChar w:fldCharType="end"/>
        </w:r>
      </w:ins>
    </w:p>
    <w:p w:rsidR="004919AD" w:rsidRPr="004919AD" w:rsidRDefault="004919AD" w:rsidP="004919AD">
      <w:pPr>
        <w:shd w:val="clear" w:color="auto" w:fill="FFFFFF"/>
        <w:spacing w:after="240" w:line="240" w:lineRule="auto"/>
        <w:jc w:val="both"/>
        <w:rPr>
          <w:ins w:id="257" w:author="Unknown"/>
          <w:rFonts w:ascii="Verdana" w:eastAsia="Times New Roman" w:hAnsi="Verdana" w:cs="Times New Roman"/>
          <w:color w:val="000000"/>
          <w:sz w:val="18"/>
          <w:szCs w:val="18"/>
        </w:rPr>
      </w:pPr>
      <w:ins w:id="258" w:author="Unknown">
        <w:r w:rsidRPr="004919AD">
          <w:rPr>
            <w:rFonts w:ascii="Verdana" w:eastAsia="Times New Roman" w:hAnsi="Verdana" w:cs="Times New Roman"/>
            <w:color w:val="000000"/>
            <w:sz w:val="18"/>
            <w:szCs w:val="18"/>
          </w:rPr>
          <w:br/>
        </w:r>
      </w:ins>
    </w:p>
    <w:p w:rsidR="004919AD" w:rsidRPr="004919AD" w:rsidRDefault="004919AD" w:rsidP="004919AD">
      <w:pPr>
        <w:shd w:val="clear" w:color="auto" w:fill="FFFFFF"/>
        <w:spacing w:after="0" w:line="240" w:lineRule="auto"/>
        <w:jc w:val="both"/>
        <w:rPr>
          <w:ins w:id="259" w:author="Unknown"/>
          <w:rFonts w:ascii="Verdana" w:eastAsia="Times New Roman" w:hAnsi="Verdana" w:cs="Times New Roman"/>
          <w:color w:val="000000"/>
          <w:sz w:val="18"/>
          <w:szCs w:val="18"/>
        </w:rPr>
      </w:pPr>
      <w:ins w:id="260"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E8EFEF"/>
        <w:spacing w:after="0" w:line="240" w:lineRule="auto"/>
        <w:jc w:val="both"/>
        <w:rPr>
          <w:ins w:id="261" w:author="Unknown"/>
          <w:rFonts w:ascii="Verdana" w:eastAsia="Times New Roman" w:hAnsi="Verdana" w:cs="Times New Roman"/>
          <w:b/>
          <w:bCs/>
          <w:color w:val="092A3B"/>
          <w:sz w:val="21"/>
          <w:szCs w:val="21"/>
        </w:rPr>
      </w:pPr>
      <w:ins w:id="262" w:author="Unknown">
        <w:r w:rsidRPr="004919AD">
          <w:rPr>
            <w:rFonts w:ascii="Verdana" w:eastAsia="Times New Roman" w:hAnsi="Verdana" w:cs="Times New Roman"/>
            <w:b/>
            <w:bCs/>
            <w:color w:val="092A3B"/>
            <w:sz w:val="21"/>
            <w:szCs w:val="21"/>
          </w:rPr>
          <w:t>Related Topics</w:t>
        </w:r>
      </w:ins>
    </w:p>
    <w:p w:rsidR="004919AD" w:rsidRPr="004919AD" w:rsidRDefault="004919AD" w:rsidP="004919AD">
      <w:pPr>
        <w:shd w:val="clear" w:color="auto" w:fill="F6F6F6"/>
        <w:spacing w:after="0" w:line="240" w:lineRule="auto"/>
        <w:jc w:val="both"/>
        <w:rPr>
          <w:ins w:id="263" w:author="Unknown"/>
          <w:rFonts w:ascii="Verdana" w:eastAsia="Times New Roman" w:hAnsi="Verdana" w:cs="Times New Roman"/>
          <w:color w:val="000000"/>
          <w:sz w:val="18"/>
          <w:szCs w:val="18"/>
        </w:rPr>
      </w:pPr>
      <w:ins w:id="264"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"http://www.exforsys.com/tutorials/oracle-coherence/implementing-lookupvalueaggregrator.html"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color w:val="336699"/>
            <w:sz w:val="18"/>
          </w:rPr>
          <w:t xml:space="preserve">Oracle Coherence: Implementing </w:t>
        </w:r>
        <w:proofErr w:type="spellStart"/>
        <w:r w:rsidRPr="004919AD">
          <w:rPr>
            <w:rFonts w:ascii="Tahoma" w:eastAsia="Times New Roman" w:hAnsi="Tahoma" w:cs="Tahoma"/>
            <w:color w:val="336699"/>
            <w:sz w:val="18"/>
          </w:rPr>
          <w:t>LookupValuesAggregator</w:t>
        </w:r>
        <w:proofErr w:type="spellEnd"/>
        <w:r w:rsidRPr="004919AD">
          <w:rPr>
            <w:rFonts w:ascii="Verdana" w:eastAsia="Times New Roman" w:hAnsi="Verdana" w:cs="Times New Roman"/>
            <w:color w:val="000000"/>
            <w:sz w:val="18"/>
            <w:szCs w:val="18"/>
          </w:rPr>
          <w:fldChar w:fldCharType="end"/>
        </w:r>
      </w:ins>
    </w:p>
    <w:p w:rsidR="004919AD" w:rsidRPr="004919AD" w:rsidRDefault="004919AD" w:rsidP="004919AD">
      <w:pPr>
        <w:shd w:val="clear" w:color="auto" w:fill="F6F6F6"/>
        <w:spacing w:after="0" w:line="240" w:lineRule="auto"/>
        <w:jc w:val="both"/>
        <w:rPr>
          <w:ins w:id="265" w:author="Unknown"/>
          <w:rFonts w:ascii="Verdana" w:eastAsia="Times New Roman" w:hAnsi="Verdana" w:cs="Times New Roman"/>
          <w:color w:val="000000"/>
          <w:sz w:val="18"/>
          <w:szCs w:val="18"/>
        </w:rPr>
      </w:pPr>
      <w:ins w:id="266"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"http://www.exforsys.com/tutorials/oracle-coherence/oracle-coherence-built-in-aggregators.html"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color w:val="336699"/>
            <w:sz w:val="18"/>
          </w:rPr>
          <w:t>Oracle Coherence: Built-in Aggregators</w:t>
        </w:r>
        <w:r w:rsidRPr="004919AD">
          <w:rPr>
            <w:rFonts w:ascii="Verdana" w:eastAsia="Times New Roman" w:hAnsi="Verdana" w:cs="Times New Roman"/>
            <w:color w:val="000000"/>
            <w:sz w:val="18"/>
            <w:szCs w:val="18"/>
          </w:rPr>
          <w:fldChar w:fldCharType="end"/>
        </w:r>
      </w:ins>
    </w:p>
    <w:p w:rsidR="004919AD" w:rsidRPr="004919AD" w:rsidRDefault="004919AD" w:rsidP="004919AD">
      <w:pPr>
        <w:shd w:val="clear" w:color="auto" w:fill="F6F6F6"/>
        <w:spacing w:after="0" w:line="240" w:lineRule="auto"/>
        <w:jc w:val="both"/>
        <w:rPr>
          <w:ins w:id="267" w:author="Unknown"/>
          <w:rFonts w:ascii="Verdana" w:eastAsia="Times New Roman" w:hAnsi="Verdana" w:cs="Times New Roman"/>
          <w:color w:val="000000"/>
          <w:sz w:val="18"/>
          <w:szCs w:val="18"/>
        </w:rPr>
      </w:pPr>
      <w:ins w:id="268"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"http://www.exforsys.com/tutorials/oracle-coherence/oracle-coherence-aggregators.html"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color w:val="336699"/>
            <w:sz w:val="18"/>
          </w:rPr>
          <w:t>Oracle Coherence: Aggregators</w:t>
        </w:r>
        <w:r w:rsidRPr="004919AD">
          <w:rPr>
            <w:rFonts w:ascii="Verdana" w:eastAsia="Times New Roman" w:hAnsi="Verdana" w:cs="Times New Roman"/>
            <w:color w:val="000000"/>
            <w:sz w:val="18"/>
            <w:szCs w:val="18"/>
          </w:rPr>
          <w:fldChar w:fldCharType="end"/>
        </w:r>
      </w:ins>
    </w:p>
    <w:p w:rsidR="004919AD" w:rsidRPr="004919AD" w:rsidRDefault="004919AD" w:rsidP="004919AD">
      <w:pPr>
        <w:shd w:val="clear" w:color="auto" w:fill="F6F6F6"/>
        <w:spacing w:after="0" w:line="240" w:lineRule="auto"/>
        <w:jc w:val="both"/>
        <w:rPr>
          <w:ins w:id="269" w:author="Unknown"/>
          <w:rFonts w:ascii="Verdana" w:eastAsia="Times New Roman" w:hAnsi="Verdana" w:cs="Times New Roman"/>
          <w:color w:val="000000"/>
          <w:sz w:val="18"/>
          <w:szCs w:val="18"/>
        </w:rPr>
      </w:pPr>
      <w:ins w:id="270"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"http://www.exforsys.com/tutorials/oracle-coherence/oracle-coherence-query-limitations.html"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color w:val="336699"/>
            <w:sz w:val="18"/>
          </w:rPr>
          <w:t>Oracle Coherence: Query Limitations</w:t>
        </w:r>
        <w:r w:rsidRPr="004919AD">
          <w:rPr>
            <w:rFonts w:ascii="Verdana" w:eastAsia="Times New Roman" w:hAnsi="Verdana" w:cs="Times New Roman"/>
            <w:color w:val="000000"/>
            <w:sz w:val="18"/>
            <w:szCs w:val="18"/>
          </w:rPr>
          <w:fldChar w:fldCharType="end"/>
        </w:r>
      </w:ins>
    </w:p>
    <w:p w:rsidR="004919AD" w:rsidRPr="004919AD" w:rsidRDefault="004919AD" w:rsidP="004919AD">
      <w:pPr>
        <w:shd w:val="clear" w:color="auto" w:fill="F6F6F6"/>
        <w:spacing w:after="0" w:line="240" w:lineRule="auto"/>
        <w:jc w:val="both"/>
        <w:rPr>
          <w:ins w:id="271" w:author="Unknown"/>
          <w:rFonts w:ascii="Verdana" w:eastAsia="Times New Roman" w:hAnsi="Verdana" w:cs="Times New Roman"/>
          <w:color w:val="000000"/>
          <w:sz w:val="18"/>
          <w:szCs w:val="18"/>
        </w:rPr>
      </w:pPr>
      <w:ins w:id="272" w:author="Unknown">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"http://www.exforsys.com/tutorials/oracle-coherence/oracle-coherence-creating-indexes.html"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color w:val="336699"/>
            <w:sz w:val="18"/>
          </w:rPr>
          <w:t>Oracle Coherence: Creating Indexes</w:t>
        </w:r>
        <w:r w:rsidRPr="004919AD">
          <w:rPr>
            <w:rFonts w:ascii="Verdana" w:eastAsia="Times New Roman" w:hAnsi="Verdana" w:cs="Times New Roman"/>
            <w:color w:val="000000"/>
            <w:sz w:val="18"/>
            <w:szCs w:val="18"/>
          </w:rPr>
          <w:fldChar w:fldCharType="end"/>
        </w:r>
      </w:ins>
    </w:p>
    <w:p w:rsidR="004919AD" w:rsidRPr="004919AD" w:rsidRDefault="004919AD" w:rsidP="004919AD">
      <w:pPr>
        <w:shd w:val="clear" w:color="auto" w:fill="F6F6F6"/>
        <w:spacing w:after="0" w:line="240" w:lineRule="auto"/>
        <w:jc w:val="both"/>
        <w:rPr>
          <w:ins w:id="273" w:author="Unknown"/>
          <w:rFonts w:ascii="Verdana" w:eastAsia="Times New Roman" w:hAnsi="Verdana" w:cs="Times New Roman"/>
          <w:color w:val="000000"/>
          <w:sz w:val="18"/>
          <w:szCs w:val="18"/>
        </w:rPr>
      </w:pPr>
      <w:ins w:id="274" w:author="Unknown">
        <w:r w:rsidRPr="004919AD">
          <w:rPr>
            <w:rFonts w:ascii="Verdana" w:eastAsia="Times New Roman" w:hAnsi="Verdana" w:cs="Times New Roman"/>
            <w:color w:val="000000"/>
            <w:sz w:val="18"/>
            <w:szCs w:val="18"/>
          </w:rPr>
          <w:br/>
        </w:r>
      </w:ins>
    </w:p>
    <w:p w:rsidR="004919AD" w:rsidRPr="004919AD" w:rsidRDefault="004919AD" w:rsidP="004919AD">
      <w:pPr>
        <w:pBdr>
          <w:bottom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Top of Form</w:t>
      </w:r>
    </w:p>
    <w:p w:rsidR="004919AD" w:rsidRPr="004919AD" w:rsidRDefault="004919AD" w:rsidP="004919AD">
      <w:pPr>
        <w:shd w:val="clear" w:color="auto" w:fill="F6F6F6"/>
        <w:spacing w:after="0" w:line="240" w:lineRule="auto"/>
        <w:jc w:val="both"/>
        <w:rPr>
          <w:ins w:id="275" w:author="Unknown"/>
          <w:rFonts w:ascii="Verdana" w:eastAsia="Times New Roman" w:hAnsi="Verdana" w:cs="Times New Roman"/>
          <w:color w:val="000000"/>
          <w:sz w:val="18"/>
          <w:szCs w:val="18"/>
        </w:rPr>
      </w:pPr>
      <w:ins w:id="276" w:author="Unknown">
        <w:r w:rsidRPr="004919AD">
          <w:rPr>
            <w:rFonts w:ascii="Verdana" w:eastAsia="Times New Roman" w:hAnsi="Verdana" w:cs="Times New Roman"/>
            <w:color w:val="000000"/>
            <w:sz w:val="18"/>
            <w:szCs w:val="18"/>
          </w:rPr>
          <w:object w:dxaOrig="225" w:dyaOrig="225">
            <v:shape id="_x0000_i1262" type="#_x0000_t75" style="width:1in;height:18pt" o:ole="">
              <v:imagedata r:id="rId32" o:title=""/>
            </v:shape>
            <w:control r:id="rId33" w:name="DefaultOcxName7" w:shapeid="_x0000_i1262"/>
          </w:object>
        </w:r>
        <w:r w:rsidRPr="004919AD">
          <w:rPr>
            <w:rFonts w:ascii="Verdana" w:eastAsia="Times New Roman" w:hAnsi="Verdana" w:cs="Times New Roman"/>
            <w:color w:val="000000"/>
            <w:sz w:val="18"/>
            <w:szCs w:val="18"/>
          </w:rPr>
          <w:object w:dxaOrig="225" w:dyaOrig="225">
            <v:shape id="_x0000_i1261" type="#_x0000_t75" style="width:1in;height:18pt" o:ole="">
              <v:imagedata r:id="rId34" o:title=""/>
            </v:shape>
            <w:control r:id="rId35" w:name="DefaultOcxName8" w:shapeid="_x0000_i1261"/>
          </w:object>
        </w:r>
        <w:r w:rsidRPr="004919AD">
          <w:rPr>
            <w:rFonts w:ascii="Verdana" w:eastAsia="Times New Roman" w:hAnsi="Verdana" w:cs="Times New Roman"/>
            <w:color w:val="000000"/>
            <w:sz w:val="18"/>
            <w:szCs w:val="18"/>
          </w:rPr>
          <w:object w:dxaOrig="225" w:dyaOrig="225">
            <v:shape id="_x0000_i1260" type="#_x0000_t75" style="width:1in;height:18pt" o:ole="">
              <v:imagedata r:id="rId36" o:title=""/>
            </v:shape>
            <w:control r:id="rId37" w:name="DefaultOcxName9" w:shapeid="_x0000_i1260"/>
          </w:object>
        </w:r>
        <w:r w:rsidRPr="004919AD">
          <w:rPr>
            <w:rFonts w:ascii="Verdana" w:eastAsia="Times New Roman" w:hAnsi="Verdana" w:cs="Times New Roman"/>
            <w:color w:val="000000"/>
            <w:sz w:val="18"/>
            <w:szCs w:val="18"/>
          </w:rPr>
          <w:object w:dxaOrig="225" w:dyaOrig="225">
            <v:shape id="_x0000_i1259" type="#_x0000_t75" style="width:127.5pt;height:18pt" o:ole="">
              <v:imagedata r:id="rId17" o:title=""/>
            </v:shape>
            <w:control r:id="rId38" w:name="DefaultOcxName10" w:shapeid="_x0000_i1259"/>
          </w:object>
        </w:r>
        <w:r w:rsidRPr="004919AD">
          <w:rPr>
            <w:rFonts w:ascii="Verdana" w:eastAsia="Times New Roman" w:hAnsi="Verdana" w:cs="Times New Roman"/>
            <w:color w:val="000000"/>
            <w:sz w:val="18"/>
            <w:szCs w:val="18"/>
          </w:rPr>
          <w:object w:dxaOrig="225" w:dyaOrig="225">
            <v:shape id="_x0000_i1258" type="#_x0000_t75" style="width:39pt;height:22.5pt" o:ole="">
              <v:imagedata r:id="rId39" o:title=""/>
            </v:shape>
            <w:control r:id="rId40" w:name="DefaultOcxName11" w:shapeid="_x0000_i1258"/>
          </w:object>
        </w:r>
      </w:ins>
    </w:p>
    <w:p w:rsidR="004919AD" w:rsidRPr="004919AD" w:rsidRDefault="004919AD" w:rsidP="004919AD">
      <w:pPr>
        <w:pBdr>
          <w:top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Bottom of Form</w:t>
      </w:r>
    </w:p>
    <w:p w:rsidR="004919AD" w:rsidRPr="004919AD" w:rsidRDefault="004919AD" w:rsidP="004919AD">
      <w:pPr>
        <w:shd w:val="clear" w:color="auto" w:fill="FFFFFF"/>
        <w:spacing w:after="0" w:line="240" w:lineRule="auto"/>
        <w:jc w:val="both"/>
        <w:rPr>
          <w:ins w:id="277" w:author="Unknown"/>
          <w:rFonts w:ascii="Verdana" w:eastAsia="Times New Roman" w:hAnsi="Verdana" w:cs="Times New Roman"/>
          <w:color w:val="000000"/>
          <w:sz w:val="18"/>
          <w:szCs w:val="18"/>
        </w:rPr>
      </w:pPr>
      <w:ins w:id="278" w:author="Unknown">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br/>
          <w:t> </w:t>
        </w:r>
      </w:ins>
    </w:p>
    <w:p w:rsidR="004919AD" w:rsidRPr="004919AD" w:rsidRDefault="004919AD" w:rsidP="004919AD">
      <w:pPr>
        <w:shd w:val="clear" w:color="auto" w:fill="E8E8E8"/>
        <w:spacing w:after="0" w:line="240" w:lineRule="auto"/>
        <w:jc w:val="both"/>
        <w:outlineLvl w:val="3"/>
        <w:rPr>
          <w:ins w:id="279" w:author="Unknown"/>
          <w:rFonts w:ascii="Verdana" w:eastAsia="Times New Roman" w:hAnsi="Verdana" w:cs="Tahoma"/>
          <w:b/>
          <w:bCs/>
          <w:color w:val="336699"/>
          <w:sz w:val="21"/>
          <w:szCs w:val="21"/>
        </w:rPr>
      </w:pPr>
      <w:ins w:id="280" w:author="Unknown">
        <w:r w:rsidRPr="004919AD">
          <w:rPr>
            <w:rFonts w:ascii="Verdana" w:eastAsia="Times New Roman" w:hAnsi="Verdana" w:cs="Tahoma"/>
            <w:b/>
            <w:bCs/>
            <w:color w:val="336699"/>
            <w:sz w:val="21"/>
            <w:szCs w:val="21"/>
          </w:rPr>
          <w:t>Comments</w:t>
        </w:r>
      </w:ins>
    </w:p>
    <w:p w:rsidR="004919AD" w:rsidRPr="004919AD" w:rsidRDefault="004919AD" w:rsidP="004919AD">
      <w:pPr>
        <w:shd w:val="clear" w:color="auto" w:fill="FFFFFF"/>
        <w:spacing w:after="0" w:line="240" w:lineRule="auto"/>
        <w:jc w:val="both"/>
        <w:rPr>
          <w:ins w:id="281" w:author="Unknown"/>
          <w:rFonts w:ascii="Verdana" w:eastAsia="Times New Roman" w:hAnsi="Verdana" w:cs="Times New Roman"/>
          <w:color w:val="000000"/>
          <w:sz w:val="18"/>
          <w:szCs w:val="18"/>
        </w:rPr>
      </w:pPr>
      <w:ins w:id="282" w:author="Unknown">
        <w:r w:rsidRPr="004919AD">
          <w:rPr>
            <w:rFonts w:ascii="Verdana" w:eastAsia="Times New Roman" w:hAnsi="Verdana" w:cs="Times New Roman"/>
            <w:color w:val="000000"/>
            <w:sz w:val="18"/>
            <w:szCs w:val="18"/>
          </w:rPr>
          <w:br/>
        </w:r>
      </w:ins>
    </w:p>
    <w:p w:rsidR="004919AD" w:rsidRPr="004919AD" w:rsidRDefault="004919AD" w:rsidP="004919AD">
      <w:pPr>
        <w:shd w:val="clear" w:color="auto" w:fill="FFFFFF"/>
        <w:spacing w:after="120" w:line="240" w:lineRule="auto"/>
        <w:jc w:val="both"/>
        <w:outlineLvl w:val="3"/>
        <w:rPr>
          <w:ins w:id="283" w:author="Unknown"/>
          <w:rFonts w:ascii="Georgia" w:eastAsia="Times New Roman" w:hAnsi="Georgia" w:cs="Times New Roman"/>
          <w:color w:val="000000"/>
          <w:sz w:val="20"/>
          <w:szCs w:val="20"/>
        </w:rPr>
      </w:pPr>
      <w:proofErr w:type="gramStart"/>
      <w:ins w:id="284" w:author="Unknown">
        <w:r w:rsidRPr="004919AD">
          <w:rPr>
            <w:rFonts w:ascii="Georgia" w:eastAsia="Times New Roman" w:hAnsi="Georgia" w:cs="Times New Roman"/>
            <w:color w:val="000000"/>
            <w:sz w:val="20"/>
            <w:szCs w:val="20"/>
          </w:rPr>
          <w:t>sathish24_606</w:t>
        </w:r>
        <w:proofErr w:type="gram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33" name="Picture 33"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informative............,excellent work </w:t>
            </w:r>
          </w:p>
        </w:tc>
      </w:tr>
    </w:tbl>
    <w:p w:rsidR="004919AD" w:rsidRPr="004919AD" w:rsidRDefault="004919AD" w:rsidP="004919AD">
      <w:pPr>
        <w:shd w:val="clear" w:color="auto" w:fill="FFFFFF"/>
        <w:spacing w:after="120" w:line="240" w:lineRule="auto"/>
        <w:jc w:val="both"/>
        <w:rPr>
          <w:ins w:id="285" w:author="Unknown"/>
          <w:rFonts w:ascii="Georgia" w:eastAsia="Times New Roman" w:hAnsi="Georgia" w:cs="Times New Roman"/>
          <w:color w:val="666666"/>
          <w:sz w:val="16"/>
          <w:szCs w:val="16"/>
        </w:rPr>
      </w:pPr>
      <w:ins w:id="286" w:author="Unknown">
        <w:r w:rsidRPr="004919AD">
          <w:rPr>
            <w:rFonts w:ascii="Georgia" w:eastAsia="Times New Roman" w:hAnsi="Georgia" w:cs="Times New Roman"/>
            <w:color w:val="666666"/>
            <w:sz w:val="16"/>
            <w:szCs w:val="16"/>
          </w:rPr>
          <w:t xml:space="preserve">July 11, 2006, 8:55 am </w:t>
        </w:r>
      </w:ins>
    </w:p>
    <w:p w:rsidR="004919AD" w:rsidRPr="004919AD" w:rsidRDefault="004919AD" w:rsidP="004919AD">
      <w:pPr>
        <w:shd w:val="clear" w:color="auto" w:fill="FFFFFF"/>
        <w:spacing w:after="120" w:line="240" w:lineRule="auto"/>
        <w:jc w:val="both"/>
        <w:outlineLvl w:val="3"/>
        <w:rPr>
          <w:ins w:id="287" w:author="Unknown"/>
          <w:rFonts w:ascii="Georgia" w:eastAsia="Times New Roman" w:hAnsi="Georgia" w:cs="Times New Roman"/>
          <w:color w:val="000000"/>
          <w:sz w:val="20"/>
          <w:szCs w:val="20"/>
        </w:rPr>
      </w:pPr>
      <w:proofErr w:type="gramStart"/>
      <w:ins w:id="288" w:author="Unknown">
        <w:r w:rsidRPr="004919AD">
          <w:rPr>
            <w:rFonts w:ascii="Georgia" w:eastAsia="Times New Roman" w:hAnsi="Georgia" w:cs="Times New Roman"/>
            <w:color w:val="000000"/>
            <w:sz w:val="20"/>
            <w:szCs w:val="20"/>
          </w:rPr>
          <w:lastRenderedPageBreak/>
          <w:t>jam</w:t>
        </w:r>
        <w:proofErr w:type="gram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34" name="Picture 34"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Nice learning and nice to see such a website</w:t>
            </w:r>
            <w:r w:rsidRPr="004919AD">
              <w:rPr>
                <w:rFonts w:ascii="Verdana" w:eastAsia="Times New Roman" w:hAnsi="Verdana" w:cs="Times New Roman"/>
                <w:color w:val="000000"/>
                <w:sz w:val="20"/>
                <w:szCs w:val="20"/>
              </w:rPr>
              <w:br/>
              <w:t xml:space="preserve">I have add this site to my favorites </w:t>
            </w:r>
          </w:p>
        </w:tc>
      </w:tr>
    </w:tbl>
    <w:p w:rsidR="004919AD" w:rsidRPr="004919AD" w:rsidRDefault="004919AD" w:rsidP="004919AD">
      <w:pPr>
        <w:shd w:val="clear" w:color="auto" w:fill="FFFFFF"/>
        <w:spacing w:after="120" w:line="240" w:lineRule="auto"/>
        <w:jc w:val="both"/>
        <w:rPr>
          <w:ins w:id="289" w:author="Unknown"/>
          <w:rFonts w:ascii="Georgia" w:eastAsia="Times New Roman" w:hAnsi="Georgia" w:cs="Times New Roman"/>
          <w:color w:val="666666"/>
          <w:sz w:val="16"/>
          <w:szCs w:val="16"/>
        </w:rPr>
      </w:pPr>
      <w:ins w:id="290" w:author="Unknown">
        <w:r w:rsidRPr="004919AD">
          <w:rPr>
            <w:rFonts w:ascii="Georgia" w:eastAsia="Times New Roman" w:hAnsi="Georgia" w:cs="Times New Roman"/>
            <w:color w:val="666666"/>
            <w:sz w:val="16"/>
            <w:szCs w:val="16"/>
          </w:rPr>
          <w:t xml:space="preserve">December 28, 2006, 5:35 am </w:t>
        </w:r>
      </w:ins>
    </w:p>
    <w:p w:rsidR="004919AD" w:rsidRPr="004919AD" w:rsidRDefault="004919AD" w:rsidP="004919AD">
      <w:pPr>
        <w:shd w:val="clear" w:color="auto" w:fill="FFFFFF"/>
        <w:spacing w:after="120" w:line="240" w:lineRule="auto"/>
        <w:jc w:val="both"/>
        <w:outlineLvl w:val="3"/>
        <w:rPr>
          <w:ins w:id="291" w:author="Unknown"/>
          <w:rFonts w:ascii="Georgia" w:eastAsia="Times New Roman" w:hAnsi="Georgia" w:cs="Times New Roman"/>
          <w:color w:val="000000"/>
          <w:sz w:val="20"/>
          <w:szCs w:val="20"/>
        </w:rPr>
      </w:pPr>
      <w:ins w:id="292" w:author="Unknown">
        <w:r w:rsidRPr="004919AD">
          <w:rPr>
            <w:rFonts w:ascii="Georgia" w:eastAsia="Times New Roman" w:hAnsi="Georgia" w:cs="Times New Roman"/>
            <w:color w:val="000000"/>
            <w:sz w:val="20"/>
            <w:szCs w:val="20"/>
          </w:rPr>
          <w:t xml:space="preserve">D Thomas said: </w:t>
        </w:r>
      </w:ins>
      <w:r>
        <w:rPr>
          <w:rFonts w:ascii="Georgia" w:eastAsia="Times New Roman" w:hAnsi="Georgia" w:cs="Times New Roman"/>
          <w:noProof/>
          <w:color w:val="000000"/>
          <w:sz w:val="20"/>
          <w:szCs w:val="20"/>
        </w:rPr>
        <w:drawing>
          <wp:inline distT="0" distB="0" distL="0" distR="0">
            <wp:extent cx="9525" cy="9525"/>
            <wp:effectExtent l="0" t="0" r="0" b="0"/>
            <wp:docPr id="35" name="Picture 35"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This is just what I have been looking for...examples I can understand. Can you show an example of updating multiple records using cursor and/or </w:t>
            </w:r>
            <w:proofErr w:type="gramStart"/>
            <w:r w:rsidRPr="004919AD">
              <w:rPr>
                <w:rFonts w:ascii="Verdana" w:eastAsia="Times New Roman" w:hAnsi="Verdana" w:cs="Times New Roman"/>
                <w:color w:val="000000"/>
                <w:sz w:val="20"/>
                <w:szCs w:val="20"/>
              </w:rPr>
              <w:t>fetch.</w:t>
            </w:r>
            <w:proofErr w:type="gramEnd"/>
            <w:r w:rsidRPr="004919AD">
              <w:rPr>
                <w:rFonts w:ascii="Verdana" w:eastAsia="Times New Roman" w:hAnsi="Verdana" w:cs="Times New Roman"/>
                <w:color w:val="000000"/>
                <w:sz w:val="20"/>
                <w:szCs w:val="20"/>
              </w:rPr>
              <w:br/>
              <w:t xml:space="preserve">Example, update salary for all employees due to new rate increase of 6%) </w:t>
            </w:r>
          </w:p>
        </w:tc>
      </w:tr>
    </w:tbl>
    <w:p w:rsidR="004919AD" w:rsidRPr="004919AD" w:rsidRDefault="004919AD" w:rsidP="004919AD">
      <w:pPr>
        <w:shd w:val="clear" w:color="auto" w:fill="FFFFFF"/>
        <w:spacing w:after="120" w:line="240" w:lineRule="auto"/>
        <w:jc w:val="both"/>
        <w:rPr>
          <w:ins w:id="293" w:author="Unknown"/>
          <w:rFonts w:ascii="Georgia" w:eastAsia="Times New Roman" w:hAnsi="Georgia" w:cs="Times New Roman"/>
          <w:color w:val="666666"/>
          <w:sz w:val="16"/>
          <w:szCs w:val="16"/>
        </w:rPr>
      </w:pPr>
      <w:ins w:id="294" w:author="Unknown">
        <w:r w:rsidRPr="004919AD">
          <w:rPr>
            <w:rFonts w:ascii="Georgia" w:eastAsia="Times New Roman" w:hAnsi="Georgia" w:cs="Times New Roman"/>
            <w:color w:val="666666"/>
            <w:sz w:val="16"/>
            <w:szCs w:val="16"/>
          </w:rPr>
          <w:t xml:space="preserve">January 19, 2007, 5:01 pm </w:t>
        </w:r>
      </w:ins>
    </w:p>
    <w:p w:rsidR="004919AD" w:rsidRPr="004919AD" w:rsidRDefault="004919AD" w:rsidP="004919AD">
      <w:pPr>
        <w:shd w:val="clear" w:color="auto" w:fill="FFFFFF"/>
        <w:spacing w:after="120" w:line="240" w:lineRule="auto"/>
        <w:jc w:val="both"/>
        <w:outlineLvl w:val="3"/>
        <w:rPr>
          <w:ins w:id="295" w:author="Unknown"/>
          <w:rFonts w:ascii="Georgia" w:eastAsia="Times New Roman" w:hAnsi="Georgia" w:cs="Times New Roman"/>
          <w:color w:val="000000"/>
          <w:sz w:val="20"/>
          <w:szCs w:val="20"/>
        </w:rPr>
      </w:pPr>
      <w:proofErr w:type="spellStart"/>
      <w:proofErr w:type="gramStart"/>
      <w:ins w:id="296" w:author="Unknown">
        <w:r w:rsidRPr="004919AD">
          <w:rPr>
            <w:rFonts w:ascii="Georgia" w:eastAsia="Times New Roman" w:hAnsi="Georgia" w:cs="Times New Roman"/>
            <w:color w:val="000000"/>
            <w:sz w:val="20"/>
            <w:szCs w:val="20"/>
          </w:rPr>
          <w:t>asifcse</w:t>
        </w:r>
        <w:proofErr w:type="spellEnd"/>
        <w:proofErr w:type="gram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36" name="Picture 36"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Exceptions cannot be propagated across remote procedure calls. </w:t>
            </w:r>
            <w:proofErr w:type="gramStart"/>
            <w:r w:rsidRPr="004919AD">
              <w:rPr>
                <w:rFonts w:ascii="Verdana" w:eastAsia="Times New Roman" w:hAnsi="Verdana" w:cs="Times New Roman"/>
                <w:color w:val="000000"/>
                <w:sz w:val="20"/>
                <w:szCs w:val="20"/>
              </w:rPr>
              <w:t>i.e</w:t>
            </w:r>
            <w:proofErr w:type="gramEnd"/>
            <w:r w:rsidRPr="004919AD">
              <w:rPr>
                <w:rFonts w:ascii="Verdana" w:eastAsia="Times New Roman" w:hAnsi="Verdana" w:cs="Times New Roman"/>
                <w:color w:val="000000"/>
                <w:sz w:val="20"/>
                <w:szCs w:val="20"/>
              </w:rPr>
              <w:t xml:space="preserve">. a PL/SQL program cannot catch exceptions raised by remote subprograms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 xml:space="preserve">let me know </w:t>
            </w:r>
            <w:proofErr w:type="spellStart"/>
            <w:r w:rsidRPr="004919AD">
              <w:rPr>
                <w:rFonts w:ascii="Verdana" w:eastAsia="Times New Roman" w:hAnsi="Verdana" w:cs="Times New Roman"/>
                <w:color w:val="000000"/>
                <w:sz w:val="20"/>
                <w:szCs w:val="20"/>
              </w:rPr>
              <w:t>wht</w:t>
            </w:r>
            <w:proofErr w:type="spellEnd"/>
            <w:r w:rsidRPr="004919AD">
              <w:rPr>
                <w:rFonts w:ascii="Verdana" w:eastAsia="Times New Roman" w:hAnsi="Verdana" w:cs="Times New Roman"/>
                <w:color w:val="000000"/>
                <w:sz w:val="20"/>
                <w:szCs w:val="20"/>
              </w:rPr>
              <w:t xml:space="preserve"> does remote means here is it a object in other schema..</w:t>
            </w:r>
            <w:proofErr w:type="gramStart"/>
            <w:r w:rsidRPr="004919AD">
              <w:rPr>
                <w:rFonts w:ascii="Verdana" w:eastAsia="Times New Roman" w:hAnsi="Verdana" w:cs="Times New Roman"/>
                <w:color w:val="000000"/>
                <w:sz w:val="20"/>
                <w:szCs w:val="20"/>
              </w:rPr>
              <w:t>if</w:t>
            </w:r>
            <w:proofErr w:type="gramEnd"/>
            <w:r w:rsidRPr="004919AD">
              <w:rPr>
                <w:rFonts w:ascii="Verdana" w:eastAsia="Times New Roman" w:hAnsi="Verdana" w:cs="Times New Roman"/>
                <w:color w:val="000000"/>
                <w:sz w:val="20"/>
                <w:szCs w:val="20"/>
              </w:rPr>
              <w:t xml:space="preserve"> so than </w:t>
            </w:r>
            <w:proofErr w:type="spellStart"/>
            <w:r w:rsidRPr="004919AD">
              <w:rPr>
                <w:rFonts w:ascii="Verdana" w:eastAsia="Times New Roman" w:hAnsi="Verdana" w:cs="Times New Roman"/>
                <w:color w:val="000000"/>
                <w:sz w:val="20"/>
                <w:szCs w:val="20"/>
              </w:rPr>
              <w:t>i</w:t>
            </w:r>
            <w:proofErr w:type="spellEnd"/>
            <w:r w:rsidRPr="004919AD">
              <w:rPr>
                <w:rFonts w:ascii="Verdana" w:eastAsia="Times New Roman" w:hAnsi="Verdana" w:cs="Times New Roman"/>
                <w:color w:val="000000"/>
                <w:sz w:val="20"/>
                <w:szCs w:val="20"/>
              </w:rPr>
              <w:t xml:space="preserve"> have verified that my pl block </w:t>
            </w:r>
            <w:proofErr w:type="spellStart"/>
            <w:r w:rsidRPr="004919AD">
              <w:rPr>
                <w:rFonts w:ascii="Verdana" w:eastAsia="Times New Roman" w:hAnsi="Verdana" w:cs="Times New Roman"/>
                <w:color w:val="000000"/>
                <w:sz w:val="20"/>
                <w:szCs w:val="20"/>
              </w:rPr>
              <w:t>catched</w:t>
            </w:r>
            <w:proofErr w:type="spellEnd"/>
            <w:r w:rsidRPr="004919AD">
              <w:rPr>
                <w:rFonts w:ascii="Verdana" w:eastAsia="Times New Roman" w:hAnsi="Verdana" w:cs="Times New Roman"/>
                <w:color w:val="000000"/>
                <w:sz w:val="20"/>
                <w:szCs w:val="20"/>
              </w:rPr>
              <w:t xml:space="preserve"> exception raised in subprogram.</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Thanks</w:t>
            </w:r>
            <w:r w:rsidRPr="004919AD">
              <w:rPr>
                <w:rFonts w:ascii="Verdana" w:eastAsia="Times New Roman" w:hAnsi="Verdana" w:cs="Times New Roman"/>
                <w:color w:val="000000"/>
                <w:sz w:val="20"/>
                <w:szCs w:val="20"/>
              </w:rPr>
              <w:br/>
            </w:r>
            <w:proofErr w:type="spellStart"/>
            <w:r w:rsidRPr="004919AD">
              <w:rPr>
                <w:rFonts w:ascii="Verdana" w:eastAsia="Times New Roman" w:hAnsi="Verdana" w:cs="Times New Roman"/>
                <w:color w:val="000000"/>
                <w:sz w:val="20"/>
                <w:szCs w:val="20"/>
              </w:rPr>
              <w:t>Asif</w:t>
            </w:r>
            <w:proofErr w:type="spellEnd"/>
            <w:r w:rsidRPr="004919AD">
              <w:rPr>
                <w:rFonts w:ascii="Verdana" w:eastAsia="Times New Roman" w:hAnsi="Verdana" w:cs="Times New Roman"/>
                <w:color w:val="000000"/>
                <w:sz w:val="20"/>
                <w:szCs w:val="20"/>
              </w:rPr>
              <w:t xml:space="preserve"> </w:t>
            </w:r>
          </w:p>
        </w:tc>
      </w:tr>
    </w:tbl>
    <w:p w:rsidR="004919AD" w:rsidRPr="004919AD" w:rsidRDefault="004919AD" w:rsidP="004919AD">
      <w:pPr>
        <w:shd w:val="clear" w:color="auto" w:fill="FFFFFF"/>
        <w:spacing w:after="120" w:line="240" w:lineRule="auto"/>
        <w:jc w:val="both"/>
        <w:rPr>
          <w:ins w:id="297" w:author="Unknown"/>
          <w:rFonts w:ascii="Georgia" w:eastAsia="Times New Roman" w:hAnsi="Georgia" w:cs="Times New Roman"/>
          <w:color w:val="666666"/>
          <w:sz w:val="16"/>
          <w:szCs w:val="16"/>
        </w:rPr>
      </w:pPr>
      <w:ins w:id="298" w:author="Unknown">
        <w:r w:rsidRPr="004919AD">
          <w:rPr>
            <w:rFonts w:ascii="Georgia" w:eastAsia="Times New Roman" w:hAnsi="Georgia" w:cs="Times New Roman"/>
            <w:color w:val="666666"/>
            <w:sz w:val="16"/>
            <w:szCs w:val="16"/>
          </w:rPr>
          <w:t xml:space="preserve">May 14, 2007, 1:52 am </w:t>
        </w:r>
      </w:ins>
    </w:p>
    <w:p w:rsidR="004919AD" w:rsidRPr="004919AD" w:rsidRDefault="004919AD" w:rsidP="004919AD">
      <w:pPr>
        <w:shd w:val="clear" w:color="auto" w:fill="FFFFFF"/>
        <w:spacing w:after="120" w:line="240" w:lineRule="auto"/>
        <w:jc w:val="both"/>
        <w:outlineLvl w:val="3"/>
        <w:rPr>
          <w:ins w:id="299" w:author="Unknown"/>
          <w:rFonts w:ascii="Georgia" w:eastAsia="Times New Roman" w:hAnsi="Georgia" w:cs="Times New Roman"/>
          <w:color w:val="000000"/>
          <w:sz w:val="20"/>
          <w:szCs w:val="20"/>
        </w:rPr>
      </w:pPr>
      <w:ins w:id="300" w:author="Unknown">
        <w:r w:rsidRPr="004919AD">
          <w:rPr>
            <w:rFonts w:ascii="Georgia" w:eastAsia="Times New Roman" w:hAnsi="Georgia" w:cs="Times New Roman"/>
            <w:color w:val="000000"/>
            <w:sz w:val="20"/>
            <w:szCs w:val="20"/>
          </w:rPr>
          <w:t xml:space="preserve">Mohammad </w:t>
        </w:r>
        <w:proofErr w:type="spellStart"/>
        <w:r w:rsidRPr="004919AD">
          <w:rPr>
            <w:rFonts w:ascii="Georgia" w:eastAsia="Times New Roman" w:hAnsi="Georgia" w:cs="Times New Roman"/>
            <w:color w:val="000000"/>
            <w:sz w:val="20"/>
            <w:szCs w:val="20"/>
          </w:rPr>
          <w:t>Idrees</w:t>
        </w:r>
        <w:proofErr w:type="spellEnd"/>
        <w:r w:rsidRPr="004919AD">
          <w:rPr>
            <w:rFonts w:ascii="Georgia" w:eastAsia="Times New Roman" w:hAnsi="Georgia" w:cs="Times New Roman"/>
            <w:color w:val="000000"/>
            <w:sz w:val="20"/>
            <w:szCs w:val="20"/>
          </w:rPr>
          <w:t xml:space="preserve"> </w:t>
        </w:r>
        <w:proofErr w:type="spellStart"/>
        <w:r w:rsidRPr="004919AD">
          <w:rPr>
            <w:rFonts w:ascii="Georgia" w:eastAsia="Times New Roman" w:hAnsi="Georgia" w:cs="Times New Roman"/>
            <w:color w:val="000000"/>
            <w:sz w:val="20"/>
            <w:szCs w:val="20"/>
          </w:rPr>
          <w:t>Hussain</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37" name="Picture 37"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This is really very good tutorial, and very impressive work mentioned with examples that helps me to understand the p </w:t>
            </w:r>
            <w:proofErr w:type="spellStart"/>
            <w:r w:rsidRPr="004919AD">
              <w:rPr>
                <w:rFonts w:ascii="Verdana" w:eastAsia="Times New Roman" w:hAnsi="Verdana" w:cs="Times New Roman"/>
                <w:color w:val="000000"/>
                <w:sz w:val="20"/>
                <w:szCs w:val="20"/>
              </w:rPr>
              <w:t>roblem</w:t>
            </w:r>
            <w:proofErr w:type="spellEnd"/>
            <w:r w:rsidRPr="004919AD">
              <w:rPr>
                <w:rFonts w:ascii="Verdana" w:eastAsia="Times New Roman" w:hAnsi="Verdana" w:cs="Times New Roman"/>
                <w:color w:val="000000"/>
                <w:sz w:val="20"/>
                <w:szCs w:val="20"/>
              </w:rPr>
              <w:t xml:space="preserve"> with logic.</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proofErr w:type="spellStart"/>
            <w:r w:rsidRPr="004919AD">
              <w:rPr>
                <w:rFonts w:ascii="Verdana" w:eastAsia="Times New Roman" w:hAnsi="Verdana" w:cs="Times New Roman"/>
                <w:color w:val="000000"/>
                <w:sz w:val="20"/>
                <w:szCs w:val="20"/>
              </w:rPr>
              <w:t>Thnks</w:t>
            </w:r>
            <w:proofErr w:type="spellEnd"/>
            <w:r w:rsidRPr="004919AD">
              <w:rPr>
                <w:rFonts w:ascii="Verdana" w:eastAsia="Times New Roman" w:hAnsi="Verdana" w:cs="Times New Roman"/>
                <w:color w:val="000000"/>
                <w:sz w:val="20"/>
                <w:szCs w:val="20"/>
              </w:rPr>
              <w:t xml:space="preserve"> </w:t>
            </w:r>
          </w:p>
        </w:tc>
      </w:tr>
    </w:tbl>
    <w:p w:rsidR="004919AD" w:rsidRPr="004919AD" w:rsidRDefault="004919AD" w:rsidP="004919AD">
      <w:pPr>
        <w:shd w:val="clear" w:color="auto" w:fill="FFFFFF"/>
        <w:spacing w:after="120" w:line="240" w:lineRule="auto"/>
        <w:jc w:val="both"/>
        <w:rPr>
          <w:ins w:id="301" w:author="Unknown"/>
          <w:rFonts w:ascii="Georgia" w:eastAsia="Times New Roman" w:hAnsi="Georgia" w:cs="Times New Roman"/>
          <w:color w:val="666666"/>
          <w:sz w:val="16"/>
          <w:szCs w:val="16"/>
        </w:rPr>
      </w:pPr>
      <w:ins w:id="302" w:author="Unknown">
        <w:r w:rsidRPr="004919AD">
          <w:rPr>
            <w:rFonts w:ascii="Georgia" w:eastAsia="Times New Roman" w:hAnsi="Georgia" w:cs="Times New Roman"/>
            <w:color w:val="666666"/>
            <w:sz w:val="16"/>
            <w:szCs w:val="16"/>
          </w:rPr>
          <w:t xml:space="preserve">August 18, 2007, 1:32 am </w:t>
        </w:r>
      </w:ins>
    </w:p>
    <w:p w:rsidR="004919AD" w:rsidRPr="004919AD" w:rsidRDefault="004919AD" w:rsidP="004919AD">
      <w:pPr>
        <w:shd w:val="clear" w:color="auto" w:fill="FFFFFF"/>
        <w:spacing w:after="120" w:line="240" w:lineRule="auto"/>
        <w:jc w:val="both"/>
        <w:outlineLvl w:val="3"/>
        <w:rPr>
          <w:ins w:id="303" w:author="Unknown"/>
          <w:rFonts w:ascii="Georgia" w:eastAsia="Times New Roman" w:hAnsi="Georgia" w:cs="Times New Roman"/>
          <w:color w:val="000000"/>
          <w:sz w:val="20"/>
          <w:szCs w:val="20"/>
        </w:rPr>
      </w:pPr>
      <w:ins w:id="304" w:author="Unknown">
        <w:r w:rsidRPr="004919AD">
          <w:rPr>
            <w:rFonts w:ascii="Georgia" w:eastAsia="Times New Roman" w:hAnsi="Georgia" w:cs="Times New Roman"/>
            <w:color w:val="000000"/>
            <w:sz w:val="20"/>
            <w:szCs w:val="20"/>
          </w:rPr>
          <w:t xml:space="preserve">Gasoline said: </w:t>
        </w:r>
      </w:ins>
      <w:r>
        <w:rPr>
          <w:rFonts w:ascii="Georgia" w:eastAsia="Times New Roman" w:hAnsi="Georgia" w:cs="Times New Roman"/>
          <w:noProof/>
          <w:color w:val="000000"/>
          <w:sz w:val="20"/>
          <w:szCs w:val="20"/>
        </w:rPr>
        <w:drawing>
          <wp:inline distT="0" distB="0" distL="0" distR="0">
            <wp:extent cx="9525" cy="9525"/>
            <wp:effectExtent l="0" t="0" r="0" b="0"/>
            <wp:docPr id="38" name="Picture 38"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This is the </w:t>
            </w:r>
            <w:proofErr w:type="gramStart"/>
            <w:r w:rsidRPr="004919AD">
              <w:rPr>
                <w:rFonts w:ascii="Verdana" w:eastAsia="Times New Roman" w:hAnsi="Verdana" w:cs="Times New Roman"/>
                <w:color w:val="000000"/>
                <w:sz w:val="20"/>
                <w:szCs w:val="20"/>
              </w:rPr>
              <w:t>most smartest</w:t>
            </w:r>
            <w:proofErr w:type="gramEnd"/>
            <w:r w:rsidRPr="004919AD">
              <w:rPr>
                <w:rFonts w:ascii="Verdana" w:eastAsia="Times New Roman" w:hAnsi="Verdana" w:cs="Times New Roman"/>
                <w:color w:val="000000"/>
                <w:sz w:val="20"/>
                <w:szCs w:val="20"/>
              </w:rPr>
              <w:t xml:space="preserve"> tutorial </w:t>
            </w:r>
            <w:proofErr w:type="spellStart"/>
            <w:r w:rsidRPr="004919AD">
              <w:rPr>
                <w:rFonts w:ascii="Verdana" w:eastAsia="Times New Roman" w:hAnsi="Verdana" w:cs="Times New Roman"/>
                <w:color w:val="000000"/>
                <w:sz w:val="20"/>
                <w:szCs w:val="20"/>
              </w:rPr>
              <w:t>i've</w:t>
            </w:r>
            <w:proofErr w:type="spellEnd"/>
            <w:r w:rsidRPr="004919AD">
              <w:rPr>
                <w:rFonts w:ascii="Verdana" w:eastAsia="Times New Roman" w:hAnsi="Verdana" w:cs="Times New Roman"/>
                <w:color w:val="000000"/>
                <w:sz w:val="20"/>
                <w:szCs w:val="20"/>
              </w:rPr>
              <w:t xml:space="preserve"> been seen </w:t>
            </w:r>
            <w:proofErr w:type="spellStart"/>
            <w:r w:rsidRPr="004919AD">
              <w:rPr>
                <w:rFonts w:ascii="Verdana" w:eastAsia="Times New Roman" w:hAnsi="Verdana" w:cs="Times New Roman"/>
                <w:color w:val="000000"/>
                <w:sz w:val="20"/>
                <w:szCs w:val="20"/>
              </w:rPr>
              <w:t>int</w:t>
            </w:r>
            <w:proofErr w:type="spellEnd"/>
            <w:r w:rsidRPr="004919AD">
              <w:rPr>
                <w:rFonts w:ascii="Verdana" w:eastAsia="Times New Roman" w:hAnsi="Verdana" w:cs="Times New Roman"/>
                <w:color w:val="000000"/>
                <w:sz w:val="20"/>
                <w:szCs w:val="20"/>
              </w:rPr>
              <w:t xml:space="preserve"> the world. Excellent explanations. Smart &amp; Simple examples, script. Nothing I can say but THANKKKKKKSSSSSSSSSSSSSSSSSSSSSSSSSSSSSSSS </w:t>
            </w:r>
          </w:p>
        </w:tc>
      </w:tr>
    </w:tbl>
    <w:p w:rsidR="004919AD" w:rsidRPr="004919AD" w:rsidRDefault="004919AD" w:rsidP="004919AD">
      <w:pPr>
        <w:shd w:val="clear" w:color="auto" w:fill="FFFFFF"/>
        <w:spacing w:after="120" w:line="240" w:lineRule="auto"/>
        <w:jc w:val="both"/>
        <w:rPr>
          <w:ins w:id="305" w:author="Unknown"/>
          <w:rFonts w:ascii="Georgia" w:eastAsia="Times New Roman" w:hAnsi="Georgia" w:cs="Times New Roman"/>
          <w:color w:val="666666"/>
          <w:sz w:val="16"/>
          <w:szCs w:val="16"/>
        </w:rPr>
      </w:pPr>
      <w:ins w:id="306" w:author="Unknown">
        <w:r w:rsidRPr="004919AD">
          <w:rPr>
            <w:rFonts w:ascii="Georgia" w:eastAsia="Times New Roman" w:hAnsi="Georgia" w:cs="Times New Roman"/>
            <w:color w:val="666666"/>
            <w:sz w:val="16"/>
            <w:szCs w:val="16"/>
          </w:rPr>
          <w:t xml:space="preserve">August 29, 2007, 9:17 pm </w:t>
        </w:r>
      </w:ins>
    </w:p>
    <w:p w:rsidR="004919AD" w:rsidRPr="004919AD" w:rsidRDefault="004919AD" w:rsidP="004919AD">
      <w:pPr>
        <w:shd w:val="clear" w:color="auto" w:fill="FFFFFF"/>
        <w:spacing w:after="120" w:line="240" w:lineRule="auto"/>
        <w:jc w:val="both"/>
        <w:outlineLvl w:val="3"/>
        <w:rPr>
          <w:ins w:id="307" w:author="Unknown"/>
          <w:rFonts w:ascii="Georgia" w:eastAsia="Times New Roman" w:hAnsi="Georgia" w:cs="Times New Roman"/>
          <w:color w:val="000000"/>
          <w:sz w:val="20"/>
          <w:szCs w:val="20"/>
        </w:rPr>
      </w:pPr>
      <w:proofErr w:type="spellStart"/>
      <w:ins w:id="308" w:author="Unknown">
        <w:r w:rsidRPr="004919AD">
          <w:rPr>
            <w:rFonts w:ascii="Georgia" w:eastAsia="Times New Roman" w:hAnsi="Georgia" w:cs="Times New Roman"/>
            <w:color w:val="000000"/>
            <w:sz w:val="20"/>
            <w:szCs w:val="20"/>
          </w:rPr>
          <w:t>Mukarram</w:t>
        </w:r>
        <w:proofErr w:type="spellEnd"/>
        <w:r w:rsidRPr="004919AD">
          <w:rPr>
            <w:rFonts w:ascii="Georgia" w:eastAsia="Times New Roman" w:hAnsi="Georgia" w:cs="Times New Roman"/>
            <w:color w:val="000000"/>
            <w:sz w:val="20"/>
            <w:szCs w:val="20"/>
          </w:rPr>
          <w:t xml:space="preserve"> Shah said: </w:t>
        </w:r>
      </w:ins>
      <w:r>
        <w:rPr>
          <w:rFonts w:ascii="Georgia" w:eastAsia="Times New Roman" w:hAnsi="Georgia" w:cs="Times New Roman"/>
          <w:noProof/>
          <w:color w:val="000000"/>
          <w:sz w:val="20"/>
          <w:szCs w:val="20"/>
        </w:rPr>
        <w:drawing>
          <wp:inline distT="0" distB="0" distL="0" distR="0">
            <wp:extent cx="9525" cy="9525"/>
            <wp:effectExtent l="0" t="0" r="0" b="0"/>
            <wp:docPr id="39" name="Picture 39"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This is a very nifty, clean, and simple explanation of oracle exceptions. Good Job. </w:t>
            </w:r>
          </w:p>
        </w:tc>
      </w:tr>
    </w:tbl>
    <w:p w:rsidR="004919AD" w:rsidRPr="004919AD" w:rsidRDefault="004919AD" w:rsidP="004919AD">
      <w:pPr>
        <w:shd w:val="clear" w:color="auto" w:fill="FFFFFF"/>
        <w:spacing w:after="120" w:line="240" w:lineRule="auto"/>
        <w:jc w:val="both"/>
        <w:rPr>
          <w:ins w:id="309" w:author="Unknown"/>
          <w:rFonts w:ascii="Georgia" w:eastAsia="Times New Roman" w:hAnsi="Georgia" w:cs="Times New Roman"/>
          <w:color w:val="666666"/>
          <w:sz w:val="16"/>
          <w:szCs w:val="16"/>
        </w:rPr>
      </w:pPr>
      <w:ins w:id="310" w:author="Unknown">
        <w:r w:rsidRPr="004919AD">
          <w:rPr>
            <w:rFonts w:ascii="Georgia" w:eastAsia="Times New Roman" w:hAnsi="Georgia" w:cs="Times New Roman"/>
            <w:color w:val="666666"/>
            <w:sz w:val="16"/>
            <w:szCs w:val="16"/>
          </w:rPr>
          <w:t xml:space="preserve">September 28, 2007, 11:32 am </w:t>
        </w:r>
      </w:ins>
    </w:p>
    <w:p w:rsidR="004919AD" w:rsidRPr="004919AD" w:rsidRDefault="004919AD" w:rsidP="004919AD">
      <w:pPr>
        <w:shd w:val="clear" w:color="auto" w:fill="FFFFFF"/>
        <w:spacing w:after="120" w:line="240" w:lineRule="auto"/>
        <w:jc w:val="both"/>
        <w:outlineLvl w:val="3"/>
        <w:rPr>
          <w:ins w:id="311" w:author="Unknown"/>
          <w:rFonts w:ascii="Georgia" w:eastAsia="Times New Roman" w:hAnsi="Georgia" w:cs="Times New Roman"/>
          <w:color w:val="000000"/>
          <w:sz w:val="20"/>
          <w:szCs w:val="20"/>
        </w:rPr>
      </w:pPr>
      <w:proofErr w:type="spellStart"/>
      <w:ins w:id="312" w:author="Unknown">
        <w:r w:rsidRPr="004919AD">
          <w:rPr>
            <w:rFonts w:ascii="Georgia" w:eastAsia="Times New Roman" w:hAnsi="Georgia" w:cs="Times New Roman"/>
            <w:color w:val="000000"/>
            <w:sz w:val="20"/>
            <w:szCs w:val="20"/>
          </w:rPr>
          <w:t>HamzeH</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0" name="Picture 40"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thank you very much</w:t>
            </w:r>
            <w:r w:rsidRPr="004919AD">
              <w:rPr>
                <w:rFonts w:ascii="Verdana" w:eastAsia="Times New Roman" w:hAnsi="Verdana" w:cs="Times New Roman"/>
                <w:color w:val="000000"/>
                <w:sz w:val="20"/>
                <w:szCs w:val="20"/>
              </w:rPr>
              <w:br/>
              <w:t>this is what I need to understand</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 xml:space="preserve">many thanks </w:t>
            </w:r>
          </w:p>
        </w:tc>
      </w:tr>
    </w:tbl>
    <w:p w:rsidR="004919AD" w:rsidRPr="004919AD" w:rsidRDefault="004919AD" w:rsidP="004919AD">
      <w:pPr>
        <w:shd w:val="clear" w:color="auto" w:fill="FFFFFF"/>
        <w:spacing w:after="120" w:line="240" w:lineRule="auto"/>
        <w:jc w:val="both"/>
        <w:rPr>
          <w:ins w:id="313" w:author="Unknown"/>
          <w:rFonts w:ascii="Georgia" w:eastAsia="Times New Roman" w:hAnsi="Georgia" w:cs="Times New Roman"/>
          <w:color w:val="666666"/>
          <w:sz w:val="16"/>
          <w:szCs w:val="16"/>
        </w:rPr>
      </w:pPr>
      <w:ins w:id="314" w:author="Unknown">
        <w:r w:rsidRPr="004919AD">
          <w:rPr>
            <w:rFonts w:ascii="Georgia" w:eastAsia="Times New Roman" w:hAnsi="Georgia" w:cs="Times New Roman"/>
            <w:color w:val="666666"/>
            <w:sz w:val="16"/>
            <w:szCs w:val="16"/>
          </w:rPr>
          <w:t xml:space="preserve">December 6, 2007, 2:15 am </w:t>
        </w:r>
      </w:ins>
    </w:p>
    <w:p w:rsidR="004919AD" w:rsidRPr="004919AD" w:rsidRDefault="004919AD" w:rsidP="004919AD">
      <w:pPr>
        <w:shd w:val="clear" w:color="auto" w:fill="FFFFFF"/>
        <w:spacing w:after="120" w:line="240" w:lineRule="auto"/>
        <w:jc w:val="both"/>
        <w:outlineLvl w:val="3"/>
        <w:rPr>
          <w:ins w:id="315" w:author="Unknown"/>
          <w:rFonts w:ascii="Georgia" w:eastAsia="Times New Roman" w:hAnsi="Georgia" w:cs="Times New Roman"/>
          <w:color w:val="000000"/>
          <w:sz w:val="20"/>
          <w:szCs w:val="20"/>
        </w:rPr>
      </w:pPr>
      <w:proofErr w:type="spellStart"/>
      <w:ins w:id="316" w:author="Unknown">
        <w:r w:rsidRPr="004919AD">
          <w:rPr>
            <w:rFonts w:ascii="Georgia" w:eastAsia="Times New Roman" w:hAnsi="Georgia" w:cs="Times New Roman"/>
            <w:color w:val="000000"/>
            <w:sz w:val="20"/>
            <w:szCs w:val="20"/>
          </w:rPr>
          <w:t>Abhijit_shinde</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1" name="Picture 41"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This is most useful info I have </w:t>
            </w:r>
            <w:proofErr w:type="spellStart"/>
            <w:r w:rsidRPr="004919AD">
              <w:rPr>
                <w:rFonts w:ascii="Verdana" w:eastAsia="Times New Roman" w:hAnsi="Verdana" w:cs="Times New Roman"/>
                <w:color w:val="000000"/>
                <w:sz w:val="20"/>
                <w:szCs w:val="20"/>
              </w:rPr>
              <w:t>fount</w:t>
            </w:r>
            <w:proofErr w:type="spellEnd"/>
            <w:r w:rsidRPr="004919AD">
              <w:rPr>
                <w:rFonts w:ascii="Verdana" w:eastAsia="Times New Roman" w:hAnsi="Verdana" w:cs="Times New Roman"/>
                <w:color w:val="000000"/>
                <w:sz w:val="20"/>
                <w:szCs w:val="20"/>
              </w:rPr>
              <w:t xml:space="preserve"> on web.</w:t>
            </w:r>
            <w:r w:rsidRPr="004919AD">
              <w:rPr>
                <w:rFonts w:ascii="Verdana" w:eastAsia="Times New Roman" w:hAnsi="Verdana" w:cs="Times New Roman"/>
                <w:color w:val="000000"/>
                <w:sz w:val="20"/>
                <w:szCs w:val="20"/>
              </w:rPr>
              <w:br/>
              <w:t>Cheers Team.</w:t>
            </w:r>
            <w:r w:rsidRPr="004919AD">
              <w:rPr>
                <w:rFonts w:ascii="Verdana" w:eastAsia="Times New Roman" w:hAnsi="Verdana" w:cs="Times New Roman"/>
                <w:color w:val="000000"/>
                <w:sz w:val="20"/>
                <w:szCs w:val="20"/>
              </w:rPr>
              <w:br/>
              <w:t>Keep it up.</w:t>
            </w:r>
          </w:p>
        </w:tc>
      </w:tr>
    </w:tbl>
    <w:p w:rsidR="004919AD" w:rsidRPr="004919AD" w:rsidRDefault="004919AD" w:rsidP="004919AD">
      <w:pPr>
        <w:shd w:val="clear" w:color="auto" w:fill="FFFFFF"/>
        <w:spacing w:after="120" w:line="240" w:lineRule="auto"/>
        <w:jc w:val="both"/>
        <w:rPr>
          <w:ins w:id="317" w:author="Unknown"/>
          <w:rFonts w:ascii="Georgia" w:eastAsia="Times New Roman" w:hAnsi="Georgia" w:cs="Times New Roman"/>
          <w:color w:val="666666"/>
          <w:sz w:val="16"/>
          <w:szCs w:val="16"/>
        </w:rPr>
      </w:pPr>
      <w:ins w:id="318" w:author="Unknown">
        <w:r w:rsidRPr="004919AD">
          <w:rPr>
            <w:rFonts w:ascii="Georgia" w:eastAsia="Times New Roman" w:hAnsi="Georgia" w:cs="Times New Roman"/>
            <w:color w:val="666666"/>
            <w:sz w:val="16"/>
            <w:szCs w:val="16"/>
          </w:rPr>
          <w:t xml:space="preserve">January 7, 2008, 5:29 am </w:t>
        </w:r>
      </w:ins>
    </w:p>
    <w:p w:rsidR="004919AD" w:rsidRPr="004919AD" w:rsidRDefault="004919AD" w:rsidP="004919AD">
      <w:pPr>
        <w:shd w:val="clear" w:color="auto" w:fill="FFFFFF"/>
        <w:spacing w:after="120" w:line="240" w:lineRule="auto"/>
        <w:jc w:val="both"/>
        <w:outlineLvl w:val="3"/>
        <w:rPr>
          <w:ins w:id="319" w:author="Unknown"/>
          <w:rFonts w:ascii="Georgia" w:eastAsia="Times New Roman" w:hAnsi="Georgia" w:cs="Times New Roman"/>
          <w:color w:val="000000"/>
          <w:sz w:val="20"/>
          <w:szCs w:val="20"/>
        </w:rPr>
      </w:pPr>
      <w:ins w:id="320" w:author="Unknown">
        <w:r w:rsidRPr="004919AD">
          <w:rPr>
            <w:rFonts w:ascii="Georgia" w:eastAsia="Times New Roman" w:hAnsi="Georgia" w:cs="Times New Roman"/>
            <w:color w:val="000000"/>
            <w:sz w:val="20"/>
            <w:szCs w:val="20"/>
          </w:rPr>
          <w:t xml:space="preserve">Brutus I said: </w:t>
        </w:r>
      </w:ins>
      <w:r>
        <w:rPr>
          <w:rFonts w:ascii="Georgia" w:eastAsia="Times New Roman" w:hAnsi="Georgia" w:cs="Times New Roman"/>
          <w:noProof/>
          <w:color w:val="000000"/>
          <w:sz w:val="20"/>
          <w:szCs w:val="20"/>
        </w:rPr>
        <w:drawing>
          <wp:inline distT="0" distB="0" distL="0" distR="0">
            <wp:extent cx="9525" cy="9525"/>
            <wp:effectExtent l="0" t="0" r="0" b="0"/>
            <wp:docPr id="42" name="Picture 42"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I feel still </w:t>
            </w:r>
            <w:proofErr w:type="spellStart"/>
            <w:r w:rsidRPr="004919AD">
              <w:rPr>
                <w:rFonts w:ascii="Verdana" w:eastAsia="Times New Roman" w:hAnsi="Verdana" w:cs="Times New Roman"/>
                <w:color w:val="000000"/>
                <w:sz w:val="20"/>
                <w:szCs w:val="20"/>
              </w:rPr>
              <w:t>Explination</w:t>
            </w:r>
            <w:proofErr w:type="spellEnd"/>
            <w:r w:rsidRPr="004919AD">
              <w:rPr>
                <w:rFonts w:ascii="Verdana" w:eastAsia="Times New Roman" w:hAnsi="Verdana" w:cs="Times New Roman"/>
                <w:color w:val="000000"/>
                <w:sz w:val="20"/>
                <w:szCs w:val="20"/>
              </w:rPr>
              <w:t xml:space="preserve"> is needed on Exception handling in Procedural PLSQL Block..... </w:t>
            </w:r>
          </w:p>
        </w:tc>
      </w:tr>
    </w:tbl>
    <w:p w:rsidR="004919AD" w:rsidRPr="004919AD" w:rsidRDefault="004919AD" w:rsidP="004919AD">
      <w:pPr>
        <w:shd w:val="clear" w:color="auto" w:fill="FFFFFF"/>
        <w:spacing w:after="120" w:line="240" w:lineRule="auto"/>
        <w:jc w:val="both"/>
        <w:rPr>
          <w:ins w:id="321" w:author="Unknown"/>
          <w:rFonts w:ascii="Georgia" w:eastAsia="Times New Roman" w:hAnsi="Georgia" w:cs="Times New Roman"/>
          <w:color w:val="666666"/>
          <w:sz w:val="16"/>
          <w:szCs w:val="16"/>
        </w:rPr>
      </w:pPr>
      <w:ins w:id="322" w:author="Unknown">
        <w:r w:rsidRPr="004919AD">
          <w:rPr>
            <w:rFonts w:ascii="Georgia" w:eastAsia="Times New Roman" w:hAnsi="Georgia" w:cs="Times New Roman"/>
            <w:color w:val="666666"/>
            <w:sz w:val="16"/>
            <w:szCs w:val="16"/>
          </w:rPr>
          <w:t xml:space="preserve">February 22, 2008, 4:03 am </w:t>
        </w:r>
      </w:ins>
    </w:p>
    <w:p w:rsidR="004919AD" w:rsidRPr="004919AD" w:rsidRDefault="004919AD" w:rsidP="004919AD">
      <w:pPr>
        <w:shd w:val="clear" w:color="auto" w:fill="FFFFFF"/>
        <w:spacing w:after="120" w:line="240" w:lineRule="auto"/>
        <w:jc w:val="both"/>
        <w:outlineLvl w:val="3"/>
        <w:rPr>
          <w:ins w:id="323" w:author="Unknown"/>
          <w:rFonts w:ascii="Georgia" w:eastAsia="Times New Roman" w:hAnsi="Georgia" w:cs="Times New Roman"/>
          <w:color w:val="000000"/>
          <w:sz w:val="20"/>
          <w:szCs w:val="20"/>
        </w:rPr>
      </w:pPr>
      <w:proofErr w:type="spellStart"/>
      <w:ins w:id="324" w:author="Unknown">
        <w:r w:rsidRPr="004919AD">
          <w:rPr>
            <w:rFonts w:ascii="Georgia" w:eastAsia="Times New Roman" w:hAnsi="Georgia" w:cs="Times New Roman"/>
            <w:color w:val="000000"/>
            <w:sz w:val="20"/>
            <w:szCs w:val="20"/>
          </w:rPr>
          <w:lastRenderedPageBreak/>
          <w:t>GirishD</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3" name="Picture 43"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Thanks, this is really Good as a start...</w:t>
            </w:r>
            <w:r w:rsidRPr="004919AD">
              <w:rPr>
                <w:rFonts w:ascii="Verdana" w:eastAsia="Times New Roman" w:hAnsi="Verdana" w:cs="Times New Roman"/>
                <w:color w:val="000000"/>
                <w:sz w:val="20"/>
                <w:szCs w:val="20"/>
              </w:rPr>
              <w:br/>
              <w:t xml:space="preserve">Thanks again </w:t>
            </w:r>
          </w:p>
        </w:tc>
      </w:tr>
    </w:tbl>
    <w:p w:rsidR="004919AD" w:rsidRPr="004919AD" w:rsidRDefault="004919AD" w:rsidP="004919AD">
      <w:pPr>
        <w:shd w:val="clear" w:color="auto" w:fill="FFFFFF"/>
        <w:spacing w:after="120" w:line="240" w:lineRule="auto"/>
        <w:jc w:val="both"/>
        <w:rPr>
          <w:ins w:id="325" w:author="Unknown"/>
          <w:rFonts w:ascii="Georgia" w:eastAsia="Times New Roman" w:hAnsi="Georgia" w:cs="Times New Roman"/>
          <w:color w:val="666666"/>
          <w:sz w:val="16"/>
          <w:szCs w:val="16"/>
        </w:rPr>
      </w:pPr>
      <w:ins w:id="326" w:author="Unknown">
        <w:r w:rsidRPr="004919AD">
          <w:rPr>
            <w:rFonts w:ascii="Georgia" w:eastAsia="Times New Roman" w:hAnsi="Georgia" w:cs="Times New Roman"/>
            <w:color w:val="666666"/>
            <w:sz w:val="16"/>
            <w:szCs w:val="16"/>
          </w:rPr>
          <w:t xml:space="preserve">June 12, 2008, 7:47 am </w:t>
        </w:r>
      </w:ins>
    </w:p>
    <w:p w:rsidR="004919AD" w:rsidRPr="004919AD" w:rsidRDefault="004919AD" w:rsidP="004919AD">
      <w:pPr>
        <w:shd w:val="clear" w:color="auto" w:fill="FFFFFF"/>
        <w:spacing w:after="120" w:line="240" w:lineRule="auto"/>
        <w:jc w:val="both"/>
        <w:outlineLvl w:val="3"/>
        <w:rPr>
          <w:ins w:id="327" w:author="Unknown"/>
          <w:rFonts w:ascii="Georgia" w:eastAsia="Times New Roman" w:hAnsi="Georgia" w:cs="Times New Roman"/>
          <w:color w:val="000000"/>
          <w:sz w:val="20"/>
          <w:szCs w:val="20"/>
        </w:rPr>
      </w:pPr>
      <w:proofErr w:type="spellStart"/>
      <w:ins w:id="328" w:author="Unknown">
        <w:r w:rsidRPr="004919AD">
          <w:rPr>
            <w:rFonts w:ascii="Georgia" w:eastAsia="Times New Roman" w:hAnsi="Georgia" w:cs="Times New Roman"/>
            <w:color w:val="000000"/>
            <w:sz w:val="20"/>
            <w:szCs w:val="20"/>
          </w:rPr>
          <w:t>Gaivij</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4" name="Picture 44"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This </w:t>
            </w:r>
            <w:proofErr w:type="spellStart"/>
            <w:r w:rsidRPr="004919AD">
              <w:rPr>
                <w:rFonts w:ascii="Verdana" w:eastAsia="Times New Roman" w:hAnsi="Verdana" w:cs="Times New Roman"/>
                <w:color w:val="000000"/>
                <w:sz w:val="20"/>
                <w:szCs w:val="20"/>
              </w:rPr>
              <w:t>explaination</w:t>
            </w:r>
            <w:proofErr w:type="spellEnd"/>
            <w:r w:rsidRPr="004919AD">
              <w:rPr>
                <w:rFonts w:ascii="Verdana" w:eastAsia="Times New Roman" w:hAnsi="Verdana" w:cs="Times New Roman"/>
                <w:color w:val="000000"/>
                <w:sz w:val="20"/>
                <w:szCs w:val="20"/>
              </w:rPr>
              <w:t xml:space="preserve"> is really simple and catchy. Thanks </w:t>
            </w:r>
          </w:p>
        </w:tc>
      </w:tr>
    </w:tbl>
    <w:p w:rsidR="004919AD" w:rsidRPr="004919AD" w:rsidRDefault="004919AD" w:rsidP="004919AD">
      <w:pPr>
        <w:shd w:val="clear" w:color="auto" w:fill="FFFFFF"/>
        <w:spacing w:after="120" w:line="240" w:lineRule="auto"/>
        <w:jc w:val="both"/>
        <w:rPr>
          <w:ins w:id="329" w:author="Unknown"/>
          <w:rFonts w:ascii="Georgia" w:eastAsia="Times New Roman" w:hAnsi="Georgia" w:cs="Times New Roman"/>
          <w:color w:val="666666"/>
          <w:sz w:val="16"/>
          <w:szCs w:val="16"/>
        </w:rPr>
      </w:pPr>
      <w:ins w:id="330" w:author="Unknown">
        <w:r w:rsidRPr="004919AD">
          <w:rPr>
            <w:rFonts w:ascii="Georgia" w:eastAsia="Times New Roman" w:hAnsi="Georgia" w:cs="Times New Roman"/>
            <w:color w:val="666666"/>
            <w:sz w:val="16"/>
            <w:szCs w:val="16"/>
          </w:rPr>
          <w:t xml:space="preserve">August 19, 2008, 1:20 am </w:t>
        </w:r>
      </w:ins>
    </w:p>
    <w:p w:rsidR="004919AD" w:rsidRPr="004919AD" w:rsidRDefault="004919AD" w:rsidP="004919AD">
      <w:pPr>
        <w:shd w:val="clear" w:color="auto" w:fill="FFFFFF"/>
        <w:spacing w:after="120" w:line="240" w:lineRule="auto"/>
        <w:jc w:val="both"/>
        <w:outlineLvl w:val="3"/>
        <w:rPr>
          <w:ins w:id="331" w:author="Unknown"/>
          <w:rFonts w:ascii="Georgia" w:eastAsia="Times New Roman" w:hAnsi="Georgia" w:cs="Times New Roman"/>
          <w:color w:val="000000"/>
          <w:sz w:val="20"/>
          <w:szCs w:val="20"/>
        </w:rPr>
      </w:pPr>
      <w:proofErr w:type="spellStart"/>
      <w:ins w:id="332" w:author="Unknown">
        <w:r w:rsidRPr="004919AD">
          <w:rPr>
            <w:rFonts w:ascii="Georgia" w:eastAsia="Times New Roman" w:hAnsi="Georgia" w:cs="Times New Roman"/>
            <w:color w:val="000000"/>
            <w:sz w:val="20"/>
            <w:szCs w:val="20"/>
          </w:rPr>
          <w:t>Gaivij</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5" name="Picture 45"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This explanation is really simple, catchy and informative.</w:t>
            </w:r>
            <w:r w:rsidRPr="004919AD">
              <w:rPr>
                <w:rFonts w:ascii="Verdana" w:eastAsia="Times New Roman" w:hAnsi="Verdana" w:cs="Times New Roman"/>
                <w:color w:val="000000"/>
                <w:sz w:val="20"/>
                <w:szCs w:val="20"/>
              </w:rPr>
              <w:br/>
              <w:t xml:space="preserve">Thanks :-) </w:t>
            </w:r>
          </w:p>
        </w:tc>
      </w:tr>
    </w:tbl>
    <w:p w:rsidR="004919AD" w:rsidRPr="004919AD" w:rsidRDefault="004919AD" w:rsidP="004919AD">
      <w:pPr>
        <w:shd w:val="clear" w:color="auto" w:fill="FFFFFF"/>
        <w:spacing w:after="120" w:line="240" w:lineRule="auto"/>
        <w:jc w:val="both"/>
        <w:rPr>
          <w:ins w:id="333" w:author="Unknown"/>
          <w:rFonts w:ascii="Georgia" w:eastAsia="Times New Roman" w:hAnsi="Georgia" w:cs="Times New Roman"/>
          <w:color w:val="666666"/>
          <w:sz w:val="16"/>
          <w:szCs w:val="16"/>
        </w:rPr>
      </w:pPr>
      <w:ins w:id="334" w:author="Unknown">
        <w:r w:rsidRPr="004919AD">
          <w:rPr>
            <w:rFonts w:ascii="Georgia" w:eastAsia="Times New Roman" w:hAnsi="Georgia" w:cs="Times New Roman"/>
            <w:color w:val="666666"/>
            <w:sz w:val="16"/>
            <w:szCs w:val="16"/>
          </w:rPr>
          <w:t xml:space="preserve">August 19, 2008, 1:22 am </w:t>
        </w:r>
      </w:ins>
    </w:p>
    <w:p w:rsidR="004919AD" w:rsidRPr="004919AD" w:rsidRDefault="004919AD" w:rsidP="004919AD">
      <w:pPr>
        <w:shd w:val="clear" w:color="auto" w:fill="FFFFFF"/>
        <w:spacing w:after="120" w:line="240" w:lineRule="auto"/>
        <w:jc w:val="both"/>
        <w:outlineLvl w:val="3"/>
        <w:rPr>
          <w:ins w:id="335" w:author="Unknown"/>
          <w:rFonts w:ascii="Georgia" w:eastAsia="Times New Roman" w:hAnsi="Georgia" w:cs="Times New Roman"/>
          <w:color w:val="000000"/>
          <w:sz w:val="20"/>
          <w:szCs w:val="20"/>
        </w:rPr>
      </w:pPr>
      <w:proofErr w:type="spellStart"/>
      <w:ins w:id="336" w:author="Unknown">
        <w:r w:rsidRPr="004919AD">
          <w:rPr>
            <w:rFonts w:ascii="Georgia" w:eastAsia="Times New Roman" w:hAnsi="Georgia" w:cs="Times New Roman"/>
            <w:color w:val="000000"/>
            <w:sz w:val="20"/>
            <w:szCs w:val="20"/>
          </w:rPr>
          <w:t>Aishwarya_V</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6" name="Picture 46"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Can you show me how to handle when a table does not exist </w:t>
            </w:r>
          </w:p>
        </w:tc>
      </w:tr>
    </w:tbl>
    <w:p w:rsidR="004919AD" w:rsidRPr="004919AD" w:rsidRDefault="004919AD" w:rsidP="004919AD">
      <w:pPr>
        <w:shd w:val="clear" w:color="auto" w:fill="FFFFFF"/>
        <w:spacing w:after="120" w:line="240" w:lineRule="auto"/>
        <w:jc w:val="both"/>
        <w:rPr>
          <w:ins w:id="337" w:author="Unknown"/>
          <w:rFonts w:ascii="Georgia" w:eastAsia="Times New Roman" w:hAnsi="Georgia" w:cs="Times New Roman"/>
          <w:color w:val="666666"/>
          <w:sz w:val="16"/>
          <w:szCs w:val="16"/>
        </w:rPr>
      </w:pPr>
      <w:ins w:id="338" w:author="Unknown">
        <w:r w:rsidRPr="004919AD">
          <w:rPr>
            <w:rFonts w:ascii="Georgia" w:eastAsia="Times New Roman" w:hAnsi="Georgia" w:cs="Times New Roman"/>
            <w:color w:val="666666"/>
            <w:sz w:val="16"/>
            <w:szCs w:val="16"/>
          </w:rPr>
          <w:t xml:space="preserve">September 15, 2008, 5:14 pm </w:t>
        </w:r>
      </w:ins>
    </w:p>
    <w:p w:rsidR="004919AD" w:rsidRPr="004919AD" w:rsidRDefault="004919AD" w:rsidP="004919AD">
      <w:pPr>
        <w:shd w:val="clear" w:color="auto" w:fill="FFFFFF"/>
        <w:spacing w:after="120" w:line="240" w:lineRule="auto"/>
        <w:jc w:val="both"/>
        <w:outlineLvl w:val="3"/>
        <w:rPr>
          <w:ins w:id="339" w:author="Unknown"/>
          <w:rFonts w:ascii="Georgia" w:eastAsia="Times New Roman" w:hAnsi="Georgia" w:cs="Times New Roman"/>
          <w:color w:val="000000"/>
          <w:sz w:val="20"/>
          <w:szCs w:val="20"/>
        </w:rPr>
      </w:pPr>
      <w:proofErr w:type="spellStart"/>
      <w:proofErr w:type="gramStart"/>
      <w:ins w:id="340" w:author="Unknown">
        <w:r w:rsidRPr="004919AD">
          <w:rPr>
            <w:rFonts w:ascii="Georgia" w:eastAsia="Times New Roman" w:hAnsi="Georgia" w:cs="Times New Roman"/>
            <w:color w:val="000000"/>
            <w:sz w:val="20"/>
            <w:szCs w:val="20"/>
          </w:rPr>
          <w:t>arikatla</w:t>
        </w:r>
        <w:proofErr w:type="spellEnd"/>
        <w:proofErr w:type="gram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7" name="Picture 47"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Keep posting </w:t>
            </w:r>
          </w:p>
        </w:tc>
      </w:tr>
    </w:tbl>
    <w:p w:rsidR="004919AD" w:rsidRPr="004919AD" w:rsidRDefault="004919AD" w:rsidP="004919AD">
      <w:pPr>
        <w:shd w:val="clear" w:color="auto" w:fill="FFFFFF"/>
        <w:spacing w:after="120" w:line="240" w:lineRule="auto"/>
        <w:jc w:val="both"/>
        <w:rPr>
          <w:ins w:id="341" w:author="Unknown"/>
          <w:rFonts w:ascii="Georgia" w:eastAsia="Times New Roman" w:hAnsi="Georgia" w:cs="Times New Roman"/>
          <w:color w:val="666666"/>
          <w:sz w:val="16"/>
          <w:szCs w:val="16"/>
        </w:rPr>
      </w:pPr>
      <w:ins w:id="342" w:author="Unknown">
        <w:r w:rsidRPr="004919AD">
          <w:rPr>
            <w:rFonts w:ascii="Georgia" w:eastAsia="Times New Roman" w:hAnsi="Georgia" w:cs="Times New Roman"/>
            <w:color w:val="666666"/>
            <w:sz w:val="16"/>
            <w:szCs w:val="16"/>
          </w:rPr>
          <w:t xml:space="preserve">October 10, 2008, 12:41 am </w:t>
        </w:r>
      </w:ins>
    </w:p>
    <w:p w:rsidR="004919AD" w:rsidRPr="004919AD" w:rsidRDefault="004919AD" w:rsidP="004919AD">
      <w:pPr>
        <w:shd w:val="clear" w:color="auto" w:fill="FFFFFF"/>
        <w:spacing w:after="120" w:line="240" w:lineRule="auto"/>
        <w:jc w:val="both"/>
        <w:outlineLvl w:val="3"/>
        <w:rPr>
          <w:ins w:id="343" w:author="Unknown"/>
          <w:rFonts w:ascii="Georgia" w:eastAsia="Times New Roman" w:hAnsi="Georgia" w:cs="Times New Roman"/>
          <w:color w:val="000000"/>
          <w:sz w:val="20"/>
          <w:szCs w:val="20"/>
        </w:rPr>
      </w:pPr>
      <w:proofErr w:type="spellStart"/>
      <w:ins w:id="344" w:author="Unknown">
        <w:r w:rsidRPr="004919AD">
          <w:rPr>
            <w:rFonts w:ascii="Georgia" w:eastAsia="Times New Roman" w:hAnsi="Georgia" w:cs="Times New Roman"/>
            <w:color w:val="000000"/>
            <w:sz w:val="20"/>
            <w:szCs w:val="20"/>
          </w:rPr>
          <w:t>Maulin</w:t>
        </w:r>
        <w:proofErr w:type="spellEnd"/>
        <w:r w:rsidRPr="004919AD">
          <w:rPr>
            <w:rFonts w:ascii="Georgia" w:eastAsia="Times New Roman" w:hAnsi="Georgia" w:cs="Times New Roman"/>
            <w:color w:val="000000"/>
            <w:sz w:val="20"/>
            <w:szCs w:val="20"/>
          </w:rPr>
          <w:t xml:space="preserve"> </w:t>
        </w:r>
        <w:proofErr w:type="spellStart"/>
        <w:r w:rsidRPr="004919AD">
          <w:rPr>
            <w:rFonts w:ascii="Georgia" w:eastAsia="Times New Roman" w:hAnsi="Georgia" w:cs="Times New Roman"/>
            <w:color w:val="000000"/>
            <w:sz w:val="20"/>
            <w:szCs w:val="20"/>
          </w:rPr>
          <w:t>Thaker</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8" name="Picture 48"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Nice one but u can add more info about </w:t>
            </w:r>
            <w:proofErr w:type="spellStart"/>
            <w:r w:rsidRPr="004919AD">
              <w:rPr>
                <w:rFonts w:ascii="Verdana" w:eastAsia="Times New Roman" w:hAnsi="Verdana" w:cs="Times New Roman"/>
                <w:color w:val="000000"/>
                <w:sz w:val="20"/>
                <w:szCs w:val="20"/>
              </w:rPr>
              <w:t>pragam</w:t>
            </w:r>
            <w:proofErr w:type="spellEnd"/>
            <w:r w:rsidRPr="004919AD">
              <w:rPr>
                <w:rFonts w:ascii="Verdana" w:eastAsia="Times New Roman" w:hAnsi="Verdana" w:cs="Times New Roman"/>
                <w:color w:val="000000"/>
                <w:sz w:val="20"/>
                <w:szCs w:val="20"/>
              </w:rPr>
              <w:t xml:space="preserve"> exceptions</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The PRAGMA EXECPTION_INIT tells the complier to associate an</w:t>
            </w:r>
            <w:r w:rsidRPr="004919AD">
              <w:rPr>
                <w:rFonts w:ascii="Verdana" w:eastAsia="Times New Roman" w:hAnsi="Verdana" w:cs="Times New Roman"/>
                <w:color w:val="000000"/>
                <w:sz w:val="20"/>
                <w:szCs w:val="20"/>
              </w:rPr>
              <w:br/>
              <w:t xml:space="preserve">exception with an oracle error. To get an error message </w:t>
            </w:r>
            <w:r w:rsidRPr="004919AD">
              <w:rPr>
                <w:rFonts w:ascii="Verdana" w:eastAsia="Times New Roman" w:hAnsi="Verdana" w:cs="Times New Roman"/>
                <w:color w:val="000000"/>
                <w:sz w:val="20"/>
                <w:szCs w:val="20"/>
              </w:rPr>
              <w:br/>
              <w:t>of a specific oracle error.</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e.g. PRAGMA EXCEPTION_INIT (exception name, oracle error</w:t>
            </w:r>
            <w:r w:rsidRPr="004919AD">
              <w:rPr>
                <w:rFonts w:ascii="Verdana" w:eastAsia="Times New Roman" w:hAnsi="Verdana" w:cs="Times New Roman"/>
                <w:color w:val="000000"/>
                <w:sz w:val="20"/>
                <w:szCs w:val="20"/>
              </w:rPr>
              <w:br/>
              <w:t>number)</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Example</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declare</w:t>
            </w:r>
            <w:r w:rsidRPr="004919AD">
              <w:rPr>
                <w:rFonts w:ascii="Verdana" w:eastAsia="Times New Roman" w:hAnsi="Verdana" w:cs="Times New Roman"/>
                <w:color w:val="000000"/>
                <w:sz w:val="20"/>
                <w:szCs w:val="20"/>
              </w:rPr>
              <w:br/>
              <w:t>salary number;</w:t>
            </w:r>
            <w:r w:rsidRPr="004919AD">
              <w:rPr>
                <w:rFonts w:ascii="Verdana" w:eastAsia="Times New Roman" w:hAnsi="Verdana" w:cs="Times New Roman"/>
                <w:color w:val="000000"/>
                <w:sz w:val="20"/>
                <w:szCs w:val="20"/>
              </w:rPr>
              <w:br/>
              <w:t>FOUND_NOTHING exception;</w:t>
            </w:r>
            <w:r w:rsidRPr="004919AD">
              <w:rPr>
                <w:rFonts w:ascii="Verdana" w:eastAsia="Times New Roman" w:hAnsi="Verdana" w:cs="Times New Roman"/>
                <w:color w:val="000000"/>
                <w:sz w:val="20"/>
                <w:szCs w:val="20"/>
              </w:rPr>
              <w:br/>
            </w:r>
            <w:proofErr w:type="spellStart"/>
            <w:r w:rsidRPr="004919AD">
              <w:rPr>
                <w:rFonts w:ascii="Verdana" w:eastAsia="Times New Roman" w:hAnsi="Verdana" w:cs="Times New Roman"/>
                <w:color w:val="000000"/>
                <w:sz w:val="20"/>
                <w:szCs w:val="20"/>
              </w:rPr>
              <w:t>Pragma</w:t>
            </w:r>
            <w:proofErr w:type="spellEnd"/>
            <w:r w:rsidRPr="004919AD">
              <w:rPr>
                <w:rFonts w:ascii="Verdana" w:eastAsia="Times New Roman" w:hAnsi="Verdana" w:cs="Times New Roman"/>
                <w:color w:val="000000"/>
                <w:sz w:val="20"/>
                <w:szCs w:val="20"/>
              </w:rPr>
              <w:t xml:space="preserve"> </w:t>
            </w:r>
            <w:proofErr w:type="spellStart"/>
            <w:r w:rsidRPr="004919AD">
              <w:rPr>
                <w:rFonts w:ascii="Verdana" w:eastAsia="Times New Roman" w:hAnsi="Verdana" w:cs="Times New Roman"/>
                <w:color w:val="000000"/>
                <w:sz w:val="20"/>
                <w:szCs w:val="20"/>
              </w:rPr>
              <w:t>exception_init</w:t>
            </w:r>
            <w:proofErr w:type="spellEnd"/>
            <w:r w:rsidRPr="004919AD">
              <w:rPr>
                <w:rFonts w:ascii="Verdana" w:eastAsia="Times New Roman" w:hAnsi="Verdana" w:cs="Times New Roman"/>
                <w:color w:val="000000"/>
                <w:sz w:val="20"/>
                <w:szCs w:val="20"/>
              </w:rPr>
              <w:t>(FOUND_NOTHING ,100);</w:t>
            </w:r>
            <w:r w:rsidRPr="004919AD">
              <w:rPr>
                <w:rFonts w:ascii="Verdana" w:eastAsia="Times New Roman" w:hAnsi="Verdana" w:cs="Times New Roman"/>
                <w:color w:val="000000"/>
                <w:sz w:val="20"/>
                <w:szCs w:val="20"/>
              </w:rPr>
              <w:br/>
              <w:t>begin</w:t>
            </w:r>
            <w:r w:rsidRPr="004919AD">
              <w:rPr>
                <w:rFonts w:ascii="Verdana" w:eastAsia="Times New Roman" w:hAnsi="Verdana" w:cs="Times New Roman"/>
                <w:color w:val="000000"/>
                <w:sz w:val="20"/>
                <w:szCs w:val="20"/>
              </w:rPr>
              <w:br/>
              <w:t xml:space="preserve">select </w:t>
            </w:r>
            <w:proofErr w:type="spellStart"/>
            <w:r w:rsidRPr="004919AD">
              <w:rPr>
                <w:rFonts w:ascii="Verdana" w:eastAsia="Times New Roman" w:hAnsi="Verdana" w:cs="Times New Roman"/>
                <w:color w:val="000000"/>
                <w:sz w:val="20"/>
                <w:szCs w:val="20"/>
              </w:rPr>
              <w:t>sal</w:t>
            </w:r>
            <w:proofErr w:type="spellEnd"/>
            <w:r w:rsidRPr="004919AD">
              <w:rPr>
                <w:rFonts w:ascii="Verdana" w:eastAsia="Times New Roman" w:hAnsi="Verdana" w:cs="Times New Roman"/>
                <w:color w:val="000000"/>
                <w:sz w:val="20"/>
                <w:szCs w:val="20"/>
              </w:rPr>
              <w:t xml:space="preserve"> in to </w:t>
            </w:r>
            <w:proofErr w:type="spellStart"/>
            <w:r w:rsidRPr="004919AD">
              <w:rPr>
                <w:rFonts w:ascii="Verdana" w:eastAsia="Times New Roman" w:hAnsi="Verdana" w:cs="Times New Roman"/>
                <w:color w:val="000000"/>
                <w:sz w:val="20"/>
                <w:szCs w:val="20"/>
              </w:rPr>
              <w:t>salaryfrom</w:t>
            </w:r>
            <w:proofErr w:type="spellEnd"/>
            <w:r w:rsidRPr="004919AD">
              <w:rPr>
                <w:rFonts w:ascii="Verdana" w:eastAsia="Times New Roman" w:hAnsi="Verdana" w:cs="Times New Roman"/>
                <w:color w:val="000000"/>
                <w:sz w:val="20"/>
                <w:szCs w:val="20"/>
              </w:rPr>
              <w:t xml:space="preserve"> </w:t>
            </w:r>
            <w:proofErr w:type="spellStart"/>
            <w:r w:rsidRPr="004919AD">
              <w:rPr>
                <w:rFonts w:ascii="Verdana" w:eastAsia="Times New Roman" w:hAnsi="Verdana" w:cs="Times New Roman"/>
                <w:color w:val="000000"/>
                <w:sz w:val="20"/>
                <w:szCs w:val="20"/>
              </w:rPr>
              <w:t>emp</w:t>
            </w:r>
            <w:proofErr w:type="spellEnd"/>
            <w:r w:rsidRPr="004919AD">
              <w:rPr>
                <w:rFonts w:ascii="Verdana" w:eastAsia="Times New Roman" w:hAnsi="Verdana" w:cs="Times New Roman"/>
                <w:color w:val="000000"/>
                <w:sz w:val="20"/>
                <w:szCs w:val="20"/>
              </w:rPr>
              <w:t xml:space="preserve"> where </w:t>
            </w:r>
            <w:proofErr w:type="spellStart"/>
            <w:r w:rsidRPr="004919AD">
              <w:rPr>
                <w:rFonts w:ascii="Verdana" w:eastAsia="Times New Roman" w:hAnsi="Verdana" w:cs="Times New Roman"/>
                <w:color w:val="000000"/>
                <w:sz w:val="20"/>
                <w:szCs w:val="20"/>
              </w:rPr>
              <w:t>ename</w:t>
            </w:r>
            <w:proofErr w:type="spellEnd"/>
            <w:r w:rsidRPr="004919AD">
              <w:rPr>
                <w:rFonts w:ascii="Verdana" w:eastAsia="Times New Roman" w:hAnsi="Verdana" w:cs="Times New Roman"/>
                <w:color w:val="000000"/>
                <w:sz w:val="20"/>
                <w:szCs w:val="20"/>
              </w:rPr>
              <w:t xml:space="preserve"> ='ANURAG';</w:t>
            </w:r>
            <w:r w:rsidRPr="004919AD">
              <w:rPr>
                <w:rFonts w:ascii="Verdana" w:eastAsia="Times New Roman" w:hAnsi="Verdana" w:cs="Times New Roman"/>
                <w:color w:val="000000"/>
                <w:sz w:val="20"/>
                <w:szCs w:val="20"/>
              </w:rPr>
              <w:br/>
            </w:r>
            <w:proofErr w:type="spellStart"/>
            <w:r w:rsidRPr="004919AD">
              <w:rPr>
                <w:rFonts w:ascii="Verdana" w:eastAsia="Times New Roman" w:hAnsi="Verdana" w:cs="Times New Roman"/>
                <w:color w:val="000000"/>
                <w:sz w:val="20"/>
                <w:szCs w:val="20"/>
              </w:rPr>
              <w:t>dbms_output.put_line</w:t>
            </w:r>
            <w:proofErr w:type="spellEnd"/>
            <w:r w:rsidRPr="004919AD">
              <w:rPr>
                <w:rFonts w:ascii="Verdana" w:eastAsia="Times New Roman" w:hAnsi="Verdana" w:cs="Times New Roman"/>
                <w:color w:val="000000"/>
                <w:sz w:val="20"/>
                <w:szCs w:val="20"/>
              </w:rPr>
              <w:t>(salary);</w:t>
            </w:r>
            <w:r w:rsidRPr="004919AD">
              <w:rPr>
                <w:rFonts w:ascii="Verdana" w:eastAsia="Times New Roman" w:hAnsi="Verdana" w:cs="Times New Roman"/>
                <w:color w:val="000000"/>
                <w:sz w:val="20"/>
                <w:szCs w:val="20"/>
              </w:rPr>
              <w:br/>
              <w:t>exception</w:t>
            </w:r>
            <w:r w:rsidRPr="004919AD">
              <w:rPr>
                <w:rFonts w:ascii="Verdana" w:eastAsia="Times New Roman" w:hAnsi="Verdana" w:cs="Times New Roman"/>
                <w:color w:val="000000"/>
                <w:sz w:val="20"/>
                <w:szCs w:val="20"/>
              </w:rPr>
              <w:br/>
              <w:t>WHEN FOUND_NOTHING THEN</w:t>
            </w:r>
            <w:r w:rsidRPr="004919AD">
              <w:rPr>
                <w:rFonts w:ascii="Verdana" w:eastAsia="Times New Roman" w:hAnsi="Verdana" w:cs="Times New Roman"/>
                <w:color w:val="000000"/>
                <w:sz w:val="20"/>
                <w:szCs w:val="20"/>
              </w:rPr>
              <w:br/>
            </w:r>
            <w:proofErr w:type="spellStart"/>
            <w:r w:rsidRPr="004919AD">
              <w:rPr>
                <w:rFonts w:ascii="Verdana" w:eastAsia="Times New Roman" w:hAnsi="Verdana" w:cs="Times New Roman"/>
                <w:color w:val="000000"/>
                <w:sz w:val="20"/>
                <w:szCs w:val="20"/>
              </w:rPr>
              <w:t>dbms_output.put_line</w:t>
            </w:r>
            <w:proofErr w:type="spellEnd"/>
            <w:r w:rsidRPr="004919AD">
              <w:rPr>
                <w:rFonts w:ascii="Verdana" w:eastAsia="Times New Roman" w:hAnsi="Verdana" w:cs="Times New Roman"/>
                <w:color w:val="000000"/>
                <w:sz w:val="20"/>
                <w:szCs w:val="20"/>
              </w:rPr>
              <w:t>(SQLERRM);</w:t>
            </w:r>
            <w:r w:rsidRPr="004919AD">
              <w:rPr>
                <w:rFonts w:ascii="Verdana" w:eastAsia="Times New Roman" w:hAnsi="Verdana" w:cs="Times New Roman"/>
                <w:color w:val="000000"/>
                <w:sz w:val="20"/>
                <w:szCs w:val="20"/>
              </w:rPr>
              <w:br/>
              <w:t xml:space="preserve">end; </w:t>
            </w:r>
          </w:p>
        </w:tc>
      </w:tr>
    </w:tbl>
    <w:p w:rsidR="004919AD" w:rsidRPr="004919AD" w:rsidRDefault="004919AD" w:rsidP="004919AD">
      <w:pPr>
        <w:shd w:val="clear" w:color="auto" w:fill="FFFFFF"/>
        <w:spacing w:after="120" w:line="240" w:lineRule="auto"/>
        <w:jc w:val="both"/>
        <w:rPr>
          <w:ins w:id="345" w:author="Unknown"/>
          <w:rFonts w:ascii="Georgia" w:eastAsia="Times New Roman" w:hAnsi="Georgia" w:cs="Times New Roman"/>
          <w:color w:val="666666"/>
          <w:sz w:val="16"/>
          <w:szCs w:val="16"/>
        </w:rPr>
      </w:pPr>
      <w:ins w:id="346" w:author="Unknown">
        <w:r w:rsidRPr="004919AD">
          <w:rPr>
            <w:rFonts w:ascii="Georgia" w:eastAsia="Times New Roman" w:hAnsi="Georgia" w:cs="Times New Roman"/>
            <w:color w:val="666666"/>
            <w:sz w:val="16"/>
            <w:szCs w:val="16"/>
          </w:rPr>
          <w:t xml:space="preserve">December 3, 2008, 12:00 pm </w:t>
        </w:r>
      </w:ins>
    </w:p>
    <w:p w:rsidR="004919AD" w:rsidRPr="004919AD" w:rsidRDefault="004919AD" w:rsidP="004919AD">
      <w:pPr>
        <w:shd w:val="clear" w:color="auto" w:fill="FFFFFF"/>
        <w:spacing w:after="120" w:line="240" w:lineRule="auto"/>
        <w:jc w:val="both"/>
        <w:outlineLvl w:val="3"/>
        <w:rPr>
          <w:ins w:id="347" w:author="Unknown"/>
          <w:rFonts w:ascii="Georgia" w:eastAsia="Times New Roman" w:hAnsi="Georgia" w:cs="Times New Roman"/>
          <w:color w:val="000000"/>
          <w:sz w:val="20"/>
          <w:szCs w:val="20"/>
        </w:rPr>
      </w:pPr>
      <w:proofErr w:type="spellStart"/>
      <w:proofErr w:type="gramStart"/>
      <w:ins w:id="348" w:author="Unknown">
        <w:r w:rsidRPr="004919AD">
          <w:rPr>
            <w:rFonts w:ascii="Georgia" w:eastAsia="Times New Roman" w:hAnsi="Georgia" w:cs="Times New Roman"/>
            <w:color w:val="000000"/>
            <w:sz w:val="20"/>
            <w:szCs w:val="20"/>
          </w:rPr>
          <w:t>mahesh</w:t>
        </w:r>
        <w:proofErr w:type="spellEnd"/>
        <w:proofErr w:type="gram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49" name="Picture 49"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Exception type :- </w:t>
            </w:r>
            <w:r w:rsidRPr="004919AD">
              <w:rPr>
                <w:rFonts w:ascii="Verdana" w:eastAsia="Times New Roman" w:hAnsi="Verdana" w:cs="Times New Roman"/>
                <w:color w:val="000000"/>
                <w:sz w:val="20"/>
                <w:szCs w:val="20"/>
              </w:rPr>
              <w:br/>
              <w:t xml:space="preserve">1) Predefined -- Implicitly </w:t>
            </w:r>
            <w:proofErr w:type="gramStart"/>
            <w:r w:rsidRPr="004919AD">
              <w:rPr>
                <w:rFonts w:ascii="Verdana" w:eastAsia="Times New Roman" w:hAnsi="Verdana" w:cs="Times New Roman"/>
                <w:color w:val="000000"/>
                <w:sz w:val="20"/>
                <w:szCs w:val="20"/>
              </w:rPr>
              <w:t>raise .</w:t>
            </w:r>
            <w:proofErr w:type="gramEnd"/>
            <w:r w:rsidRPr="004919AD">
              <w:rPr>
                <w:rFonts w:ascii="Verdana" w:eastAsia="Times New Roman" w:hAnsi="Verdana" w:cs="Times New Roman"/>
                <w:color w:val="000000"/>
                <w:sz w:val="20"/>
                <w:szCs w:val="20"/>
              </w:rPr>
              <w:br/>
              <w:t xml:space="preserve">Non-predefined -- declare and Implicitly </w:t>
            </w:r>
            <w:proofErr w:type="gramStart"/>
            <w:r w:rsidRPr="004919AD">
              <w:rPr>
                <w:rFonts w:ascii="Verdana" w:eastAsia="Times New Roman" w:hAnsi="Verdana" w:cs="Times New Roman"/>
                <w:color w:val="000000"/>
                <w:sz w:val="20"/>
                <w:szCs w:val="20"/>
              </w:rPr>
              <w:t>raise .</w:t>
            </w:r>
            <w:proofErr w:type="gramEnd"/>
            <w:r w:rsidRPr="004919AD">
              <w:rPr>
                <w:rFonts w:ascii="Verdana" w:eastAsia="Times New Roman" w:hAnsi="Verdana" w:cs="Times New Roman"/>
                <w:color w:val="000000"/>
                <w:sz w:val="20"/>
                <w:szCs w:val="20"/>
              </w:rPr>
              <w:t xml:space="preserve"> </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lastRenderedPageBreak/>
              <w:t xml:space="preserve">2) Unser Defined -- declare and raise </w:t>
            </w:r>
            <w:proofErr w:type="spellStart"/>
            <w:r w:rsidRPr="004919AD">
              <w:rPr>
                <w:rFonts w:ascii="Verdana" w:eastAsia="Times New Roman" w:hAnsi="Verdana" w:cs="Times New Roman"/>
                <w:color w:val="000000"/>
                <w:sz w:val="20"/>
                <w:szCs w:val="20"/>
              </w:rPr>
              <w:t>expilctly</w:t>
            </w:r>
            <w:proofErr w:type="spellEnd"/>
            <w:r w:rsidRPr="004919AD">
              <w:rPr>
                <w:rFonts w:ascii="Verdana" w:eastAsia="Times New Roman" w:hAnsi="Verdana" w:cs="Times New Roman"/>
                <w:color w:val="000000"/>
                <w:sz w:val="20"/>
                <w:szCs w:val="20"/>
              </w:rPr>
              <w:t xml:space="preserve"> </w:t>
            </w:r>
          </w:p>
        </w:tc>
      </w:tr>
    </w:tbl>
    <w:p w:rsidR="004919AD" w:rsidRPr="004919AD" w:rsidRDefault="004919AD" w:rsidP="004919AD">
      <w:pPr>
        <w:shd w:val="clear" w:color="auto" w:fill="FFFFFF"/>
        <w:spacing w:after="120" w:line="240" w:lineRule="auto"/>
        <w:jc w:val="both"/>
        <w:rPr>
          <w:ins w:id="349" w:author="Unknown"/>
          <w:rFonts w:ascii="Georgia" w:eastAsia="Times New Roman" w:hAnsi="Georgia" w:cs="Times New Roman"/>
          <w:color w:val="666666"/>
          <w:sz w:val="16"/>
          <w:szCs w:val="16"/>
        </w:rPr>
      </w:pPr>
      <w:ins w:id="350" w:author="Unknown">
        <w:r w:rsidRPr="004919AD">
          <w:rPr>
            <w:rFonts w:ascii="Georgia" w:eastAsia="Times New Roman" w:hAnsi="Georgia" w:cs="Times New Roman"/>
            <w:color w:val="666666"/>
            <w:sz w:val="16"/>
            <w:szCs w:val="16"/>
          </w:rPr>
          <w:lastRenderedPageBreak/>
          <w:t xml:space="preserve">September 26, 2009, 8:47 am </w:t>
        </w:r>
      </w:ins>
    </w:p>
    <w:p w:rsidR="004919AD" w:rsidRPr="004919AD" w:rsidRDefault="004919AD" w:rsidP="004919AD">
      <w:pPr>
        <w:shd w:val="clear" w:color="auto" w:fill="FFFFFF"/>
        <w:spacing w:after="120" w:line="240" w:lineRule="auto"/>
        <w:jc w:val="both"/>
        <w:outlineLvl w:val="3"/>
        <w:rPr>
          <w:ins w:id="351" w:author="Unknown"/>
          <w:rFonts w:ascii="Georgia" w:eastAsia="Times New Roman" w:hAnsi="Georgia" w:cs="Times New Roman"/>
          <w:color w:val="000000"/>
          <w:sz w:val="20"/>
          <w:szCs w:val="20"/>
        </w:rPr>
      </w:pPr>
      <w:proofErr w:type="spellStart"/>
      <w:ins w:id="352" w:author="Unknown">
        <w:r w:rsidRPr="004919AD">
          <w:rPr>
            <w:rFonts w:ascii="Georgia" w:eastAsia="Times New Roman" w:hAnsi="Georgia" w:cs="Times New Roman"/>
            <w:color w:val="000000"/>
            <w:sz w:val="20"/>
            <w:szCs w:val="20"/>
          </w:rPr>
          <w:t>Oralover</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50" name="Picture 50"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Both tables have same structure</w:t>
            </w:r>
            <w:r w:rsidRPr="004919AD">
              <w:rPr>
                <w:rFonts w:ascii="Verdana" w:eastAsia="Times New Roman" w:hAnsi="Verdana" w:cs="Times New Roman"/>
                <w:color w:val="000000"/>
                <w:sz w:val="20"/>
                <w:szCs w:val="20"/>
              </w:rPr>
              <w:br/>
              <w:t>will this generate any Exception when ABC have NO DATA</w:t>
            </w:r>
            <w:proofErr w:type="gramStart"/>
            <w:r w:rsidRPr="004919AD">
              <w:rPr>
                <w:rFonts w:ascii="Verdana" w:eastAsia="Times New Roman" w:hAnsi="Verdana" w:cs="Times New Roman"/>
                <w:color w:val="000000"/>
                <w:sz w:val="20"/>
                <w:szCs w:val="20"/>
              </w:rPr>
              <w:t>:</w:t>
            </w:r>
            <w:proofErr w:type="gramEnd"/>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 xml:space="preserve">SET SERVEROUTPUT ON </w:t>
            </w:r>
            <w:r w:rsidRPr="004919AD">
              <w:rPr>
                <w:rFonts w:ascii="Verdana" w:eastAsia="Times New Roman" w:hAnsi="Verdana" w:cs="Times New Roman"/>
                <w:color w:val="000000"/>
                <w:sz w:val="20"/>
                <w:szCs w:val="20"/>
              </w:rPr>
              <w:br/>
              <w:t>Begin</w:t>
            </w:r>
            <w:r w:rsidRPr="004919AD">
              <w:rPr>
                <w:rFonts w:ascii="Verdana" w:eastAsia="Times New Roman" w:hAnsi="Verdana" w:cs="Times New Roman"/>
                <w:color w:val="000000"/>
                <w:sz w:val="20"/>
                <w:szCs w:val="20"/>
              </w:rPr>
              <w:br/>
              <w:t>Insert into ABC</w:t>
            </w:r>
            <w:r w:rsidRPr="004919AD">
              <w:rPr>
                <w:rFonts w:ascii="Verdana" w:eastAsia="Times New Roman" w:hAnsi="Verdana" w:cs="Times New Roman"/>
                <w:color w:val="000000"/>
                <w:sz w:val="20"/>
                <w:szCs w:val="20"/>
              </w:rPr>
              <w:br/>
              <w:t>Select * from XYZ;</w:t>
            </w:r>
            <w:r w:rsidRPr="004919AD">
              <w:rPr>
                <w:rFonts w:ascii="Verdana" w:eastAsia="Times New Roman" w:hAnsi="Verdana" w:cs="Times New Roman"/>
                <w:color w:val="000000"/>
                <w:sz w:val="20"/>
                <w:szCs w:val="20"/>
              </w:rPr>
              <w:br/>
              <w:t>End;</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 xml:space="preserve">if its, what Exception it will raise as </w:t>
            </w:r>
            <w:proofErr w:type="spellStart"/>
            <w:r w:rsidRPr="004919AD">
              <w:rPr>
                <w:rFonts w:ascii="Verdana" w:eastAsia="Times New Roman" w:hAnsi="Verdana" w:cs="Times New Roman"/>
                <w:color w:val="000000"/>
                <w:sz w:val="20"/>
                <w:szCs w:val="20"/>
              </w:rPr>
              <w:t>i</w:t>
            </w:r>
            <w:proofErr w:type="spellEnd"/>
            <w:r w:rsidRPr="004919AD">
              <w:rPr>
                <w:rFonts w:ascii="Verdana" w:eastAsia="Times New Roman" w:hAnsi="Verdana" w:cs="Times New Roman"/>
                <w:color w:val="000000"/>
                <w:sz w:val="20"/>
                <w:szCs w:val="20"/>
              </w:rPr>
              <w:t xml:space="preserve"> tried this but its saying "PL/SQL procedure successfully completed"</w:t>
            </w:r>
            <w:r w:rsidRPr="004919AD">
              <w:rPr>
                <w:rFonts w:ascii="Verdana" w:eastAsia="Times New Roman" w:hAnsi="Verdana" w:cs="Times New Roman"/>
                <w:color w:val="000000"/>
                <w:sz w:val="20"/>
                <w:szCs w:val="20"/>
              </w:rPr>
              <w:br/>
            </w:r>
            <w:r w:rsidRPr="004919AD">
              <w:rPr>
                <w:rFonts w:ascii="Verdana" w:eastAsia="Times New Roman" w:hAnsi="Verdana" w:cs="Times New Roman"/>
                <w:color w:val="000000"/>
                <w:sz w:val="20"/>
                <w:szCs w:val="20"/>
              </w:rPr>
              <w:br/>
              <w:t>any help??</w:t>
            </w:r>
            <w:r w:rsidRPr="004919AD">
              <w:rPr>
                <w:rFonts w:ascii="Verdana" w:eastAsia="Times New Roman" w:hAnsi="Verdana" w:cs="Times New Roman"/>
                <w:color w:val="000000"/>
                <w:sz w:val="20"/>
                <w:szCs w:val="20"/>
              </w:rPr>
              <w:br/>
              <w:t xml:space="preserve">thanks </w:t>
            </w:r>
          </w:p>
        </w:tc>
      </w:tr>
    </w:tbl>
    <w:p w:rsidR="004919AD" w:rsidRPr="004919AD" w:rsidRDefault="004919AD" w:rsidP="004919AD">
      <w:pPr>
        <w:shd w:val="clear" w:color="auto" w:fill="FFFFFF"/>
        <w:spacing w:after="120" w:line="240" w:lineRule="auto"/>
        <w:jc w:val="both"/>
        <w:rPr>
          <w:ins w:id="353" w:author="Unknown"/>
          <w:rFonts w:ascii="Georgia" w:eastAsia="Times New Roman" w:hAnsi="Georgia" w:cs="Times New Roman"/>
          <w:color w:val="666666"/>
          <w:sz w:val="16"/>
          <w:szCs w:val="16"/>
        </w:rPr>
      </w:pPr>
      <w:ins w:id="354" w:author="Unknown">
        <w:r w:rsidRPr="004919AD">
          <w:rPr>
            <w:rFonts w:ascii="Georgia" w:eastAsia="Times New Roman" w:hAnsi="Georgia" w:cs="Times New Roman"/>
            <w:color w:val="666666"/>
            <w:sz w:val="16"/>
            <w:szCs w:val="16"/>
          </w:rPr>
          <w:t xml:space="preserve">October 28, 2009, 2:31 am </w:t>
        </w:r>
      </w:ins>
    </w:p>
    <w:p w:rsidR="004919AD" w:rsidRPr="004919AD" w:rsidRDefault="004919AD" w:rsidP="004919AD">
      <w:pPr>
        <w:shd w:val="clear" w:color="auto" w:fill="FFFFFF"/>
        <w:spacing w:after="120" w:line="240" w:lineRule="auto"/>
        <w:jc w:val="both"/>
        <w:outlineLvl w:val="3"/>
        <w:rPr>
          <w:ins w:id="355" w:author="Unknown"/>
          <w:rFonts w:ascii="Georgia" w:eastAsia="Times New Roman" w:hAnsi="Georgia" w:cs="Times New Roman"/>
          <w:color w:val="000000"/>
          <w:sz w:val="20"/>
          <w:szCs w:val="20"/>
        </w:rPr>
      </w:pPr>
      <w:proofErr w:type="spellStart"/>
      <w:proofErr w:type="gramStart"/>
      <w:ins w:id="356" w:author="Unknown">
        <w:r w:rsidRPr="004919AD">
          <w:rPr>
            <w:rFonts w:ascii="Georgia" w:eastAsia="Times New Roman" w:hAnsi="Georgia" w:cs="Times New Roman"/>
            <w:color w:val="000000"/>
            <w:sz w:val="20"/>
            <w:szCs w:val="20"/>
          </w:rPr>
          <w:t>taabu</w:t>
        </w:r>
        <w:proofErr w:type="spellEnd"/>
        <w:proofErr w:type="gramEnd"/>
        <w:r w:rsidRPr="004919AD">
          <w:rPr>
            <w:rFonts w:ascii="Georgia" w:eastAsia="Times New Roman" w:hAnsi="Georgia" w:cs="Times New Roman"/>
            <w:color w:val="000000"/>
            <w:sz w:val="20"/>
            <w:szCs w:val="20"/>
          </w:rPr>
          <w:t xml:space="preserve"> </w:t>
        </w:r>
        <w:proofErr w:type="spellStart"/>
        <w:r w:rsidRPr="004919AD">
          <w:rPr>
            <w:rFonts w:ascii="Georgia" w:eastAsia="Times New Roman" w:hAnsi="Georgia" w:cs="Times New Roman"/>
            <w:color w:val="000000"/>
            <w:sz w:val="20"/>
            <w:szCs w:val="20"/>
          </w:rPr>
          <w:t>justine</w:t>
        </w:r>
        <w:proofErr w:type="spellEnd"/>
        <w:r w:rsidRPr="004919AD">
          <w:rPr>
            <w:rFonts w:ascii="Georgia" w:eastAsia="Times New Roman" w:hAnsi="Georgia" w:cs="Times New Roman"/>
            <w:color w:val="000000"/>
            <w:sz w:val="20"/>
            <w:szCs w:val="20"/>
          </w:rPr>
          <w:t xml:space="preserve"> said: </w:t>
        </w:r>
      </w:ins>
      <w:r>
        <w:rPr>
          <w:rFonts w:ascii="Georgia" w:eastAsia="Times New Roman" w:hAnsi="Georgia" w:cs="Times New Roman"/>
          <w:noProof/>
          <w:color w:val="000000"/>
          <w:sz w:val="20"/>
          <w:szCs w:val="20"/>
        </w:rPr>
        <w:drawing>
          <wp:inline distT="0" distB="0" distL="0" distR="0">
            <wp:extent cx="9525" cy="9525"/>
            <wp:effectExtent l="0" t="0" r="0" b="0"/>
            <wp:docPr id="51" name="Picture 51"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so nice among all is this</w:t>
            </w:r>
          </w:p>
        </w:tc>
      </w:tr>
    </w:tbl>
    <w:p w:rsidR="004919AD" w:rsidRPr="004919AD" w:rsidRDefault="004919AD" w:rsidP="004919AD">
      <w:pPr>
        <w:shd w:val="clear" w:color="auto" w:fill="FFFFFF"/>
        <w:spacing w:after="120" w:line="240" w:lineRule="auto"/>
        <w:jc w:val="both"/>
        <w:rPr>
          <w:ins w:id="357" w:author="Unknown"/>
          <w:rFonts w:ascii="Georgia" w:eastAsia="Times New Roman" w:hAnsi="Georgia" w:cs="Times New Roman"/>
          <w:color w:val="666666"/>
          <w:sz w:val="16"/>
          <w:szCs w:val="16"/>
        </w:rPr>
      </w:pPr>
      <w:ins w:id="358" w:author="Unknown">
        <w:r w:rsidRPr="004919AD">
          <w:rPr>
            <w:rFonts w:ascii="Georgia" w:eastAsia="Times New Roman" w:hAnsi="Georgia" w:cs="Times New Roman"/>
            <w:color w:val="666666"/>
            <w:sz w:val="16"/>
            <w:szCs w:val="16"/>
          </w:rPr>
          <w:t xml:space="preserve">May 17, 2010, 1:13 am </w:t>
        </w:r>
      </w:ins>
    </w:p>
    <w:p w:rsidR="004919AD" w:rsidRPr="004919AD" w:rsidRDefault="004919AD" w:rsidP="004919AD">
      <w:pPr>
        <w:shd w:val="clear" w:color="auto" w:fill="FFFFFF"/>
        <w:spacing w:after="120" w:line="240" w:lineRule="auto"/>
        <w:jc w:val="both"/>
        <w:outlineLvl w:val="3"/>
        <w:rPr>
          <w:ins w:id="359" w:author="Unknown"/>
          <w:rFonts w:ascii="Georgia" w:eastAsia="Times New Roman" w:hAnsi="Georgia" w:cs="Times New Roman"/>
          <w:color w:val="000000"/>
          <w:sz w:val="20"/>
          <w:szCs w:val="20"/>
        </w:rPr>
      </w:pPr>
      <w:ins w:id="360" w:author="Unknown">
        <w:r w:rsidRPr="004919AD">
          <w:rPr>
            <w:rFonts w:ascii="Georgia" w:eastAsia="Times New Roman" w:hAnsi="Georgia" w:cs="Times New Roman"/>
            <w:color w:val="000000"/>
            <w:sz w:val="20"/>
            <w:szCs w:val="20"/>
          </w:rPr>
          <w:t xml:space="preserve">NATUJUNA DANSON said: </w:t>
        </w:r>
      </w:ins>
      <w:r>
        <w:rPr>
          <w:rFonts w:ascii="Georgia" w:eastAsia="Times New Roman" w:hAnsi="Georgia" w:cs="Times New Roman"/>
          <w:noProof/>
          <w:color w:val="000000"/>
          <w:sz w:val="20"/>
          <w:szCs w:val="20"/>
        </w:rPr>
        <w:drawing>
          <wp:inline distT="0" distB="0" distL="0" distR="0">
            <wp:extent cx="9525" cy="9525"/>
            <wp:effectExtent l="0" t="0" r="0" b="0"/>
            <wp:docPr id="52" name="Picture 52" descr="http://www.exforsys.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exforsys.com/images/spacer.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00" w:type="pct"/>
        <w:tblCellSpacing w:w="0" w:type="dxa"/>
        <w:tblCellMar>
          <w:left w:w="0" w:type="dxa"/>
          <w:right w:w="0" w:type="dxa"/>
        </w:tblCellMar>
        <w:tblLook w:val="04A0"/>
      </w:tblPr>
      <w:tblGrid>
        <w:gridCol w:w="72"/>
        <w:gridCol w:w="9101"/>
      </w:tblGrid>
      <w:tr w:rsidR="004919AD" w:rsidRPr="004919AD" w:rsidTr="004919AD">
        <w:trPr>
          <w:tblCellSpacing w:w="0" w:type="dxa"/>
        </w:trPr>
        <w:tc>
          <w:tcPr>
            <w:tcW w:w="0" w:type="auto"/>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w:t>
            </w:r>
          </w:p>
        </w:tc>
        <w:tc>
          <w:tcPr>
            <w:tcW w:w="5000" w:type="pct"/>
            <w:shd w:val="clear" w:color="auto" w:fill="FFFFFF"/>
            <w:hideMark/>
          </w:tcPr>
          <w:p w:rsidR="004919AD" w:rsidRPr="004919AD" w:rsidRDefault="004919AD" w:rsidP="004919AD">
            <w:pPr>
              <w:spacing w:after="0" w:line="240" w:lineRule="auto"/>
              <w:rPr>
                <w:rFonts w:ascii="Verdana" w:eastAsia="Times New Roman" w:hAnsi="Verdana" w:cs="Times New Roman"/>
                <w:color w:val="000000"/>
                <w:sz w:val="20"/>
                <w:szCs w:val="20"/>
              </w:rPr>
            </w:pPr>
            <w:r w:rsidRPr="004919AD">
              <w:rPr>
                <w:rFonts w:ascii="Verdana" w:eastAsia="Times New Roman" w:hAnsi="Verdana" w:cs="Times New Roman"/>
                <w:color w:val="000000"/>
                <w:sz w:val="20"/>
                <w:szCs w:val="20"/>
              </w:rPr>
              <w:t xml:space="preserve">Thanks. Good answers. </w:t>
            </w:r>
          </w:p>
        </w:tc>
      </w:tr>
    </w:tbl>
    <w:p w:rsidR="004919AD" w:rsidRPr="004919AD" w:rsidRDefault="004919AD" w:rsidP="004919AD">
      <w:pPr>
        <w:shd w:val="clear" w:color="auto" w:fill="FFFFFF"/>
        <w:spacing w:after="120" w:line="240" w:lineRule="auto"/>
        <w:jc w:val="both"/>
        <w:rPr>
          <w:ins w:id="361" w:author="Unknown"/>
          <w:rFonts w:ascii="Georgia" w:eastAsia="Times New Roman" w:hAnsi="Georgia" w:cs="Times New Roman"/>
          <w:color w:val="666666"/>
          <w:sz w:val="16"/>
          <w:szCs w:val="16"/>
        </w:rPr>
      </w:pPr>
      <w:ins w:id="362" w:author="Unknown">
        <w:r w:rsidRPr="004919AD">
          <w:rPr>
            <w:rFonts w:ascii="Georgia" w:eastAsia="Times New Roman" w:hAnsi="Georgia" w:cs="Times New Roman"/>
            <w:color w:val="666666"/>
            <w:sz w:val="16"/>
            <w:szCs w:val="16"/>
          </w:rPr>
          <w:t xml:space="preserve">June 24, 2010, 3:02 pm </w:t>
        </w:r>
      </w:ins>
    </w:p>
    <w:p w:rsidR="004919AD" w:rsidRPr="004919AD" w:rsidRDefault="004919AD" w:rsidP="004919AD">
      <w:pPr>
        <w:shd w:val="clear" w:color="auto" w:fill="FFFFFF"/>
        <w:spacing w:after="0" w:line="240" w:lineRule="auto"/>
        <w:jc w:val="both"/>
        <w:rPr>
          <w:ins w:id="363" w:author="Unknown"/>
          <w:rFonts w:ascii="Verdana" w:eastAsia="Times New Roman" w:hAnsi="Verdana" w:cs="Times New Roman"/>
          <w:color w:val="000000"/>
          <w:sz w:val="18"/>
          <w:szCs w:val="18"/>
        </w:rPr>
      </w:pPr>
    </w:p>
    <w:p w:rsidR="004919AD" w:rsidRPr="004919AD" w:rsidRDefault="004919AD" w:rsidP="004919AD">
      <w:pPr>
        <w:shd w:val="clear" w:color="auto" w:fill="F6F6F6"/>
        <w:spacing w:after="0" w:line="240" w:lineRule="auto"/>
        <w:jc w:val="both"/>
        <w:rPr>
          <w:ins w:id="364" w:author="Unknown"/>
          <w:rFonts w:ascii="Verdana" w:eastAsia="Times New Roman" w:hAnsi="Verdana" w:cs="Times New Roman"/>
          <w:color w:val="000000"/>
          <w:sz w:val="18"/>
          <w:szCs w:val="18"/>
        </w:rPr>
      </w:pPr>
      <w:ins w:id="365" w:author="Unknown">
        <w:r w:rsidRPr="004919AD">
          <w:rPr>
            <w:rFonts w:ascii="Verdana" w:eastAsia="Times New Roman" w:hAnsi="Verdana" w:cs="Times New Roman"/>
            <w:color w:val="000000"/>
            <w:sz w:val="18"/>
            <w:szCs w:val="18"/>
          </w:rPr>
          <w:pict/>
        </w:r>
      </w:ins>
      <w:r w:rsidRPr="004919AD">
        <w:rPr>
          <w:rFonts w:ascii="Verdana" w:eastAsia="Times New Roman" w:hAnsi="Verdana" w:cs="Times New Roman"/>
          <w:color w:val="000000"/>
          <w:sz w:val="18"/>
          <w:szCs w:val="18"/>
        </w:rPr>
        <w:pict/>
      </w:r>
    </w:p>
    <w:p w:rsidR="004919AD" w:rsidRPr="004919AD" w:rsidRDefault="004919AD" w:rsidP="004919AD">
      <w:pPr>
        <w:pBdr>
          <w:bottom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Top of Form</w:t>
      </w:r>
    </w:p>
    <w:p w:rsidR="004919AD" w:rsidRPr="004919AD" w:rsidRDefault="004919AD" w:rsidP="004919AD">
      <w:pPr>
        <w:shd w:val="clear" w:color="auto" w:fill="F6F6F6"/>
        <w:spacing w:after="0" w:line="240" w:lineRule="auto"/>
        <w:jc w:val="both"/>
        <w:outlineLvl w:val="3"/>
        <w:rPr>
          <w:ins w:id="366" w:author="Unknown"/>
          <w:rFonts w:ascii="Verdana" w:eastAsia="Times New Roman" w:hAnsi="Verdana" w:cs="Times New Roman"/>
          <w:b/>
          <w:bCs/>
          <w:color w:val="336699"/>
          <w:sz w:val="21"/>
          <w:szCs w:val="21"/>
        </w:rPr>
      </w:pPr>
      <w:ins w:id="367" w:author="Unknown">
        <w:r w:rsidRPr="004919AD">
          <w:rPr>
            <w:rFonts w:ascii="Verdana" w:eastAsia="Times New Roman" w:hAnsi="Verdana" w:cs="Times New Roman"/>
            <w:b/>
            <w:bCs/>
            <w:color w:val="336699"/>
            <w:sz w:val="21"/>
            <w:szCs w:val="21"/>
          </w:rPr>
          <w:t>Post Your Comment:</w:t>
        </w:r>
      </w:ins>
    </w:p>
    <w:p w:rsidR="004919AD" w:rsidRPr="004919AD" w:rsidRDefault="004919AD" w:rsidP="004919AD">
      <w:pPr>
        <w:shd w:val="clear" w:color="auto" w:fill="F6F6F6"/>
        <w:spacing w:after="0" w:line="240" w:lineRule="auto"/>
        <w:jc w:val="both"/>
        <w:rPr>
          <w:ins w:id="368" w:author="Unknown"/>
          <w:rFonts w:ascii="Verdana" w:eastAsia="Times New Roman" w:hAnsi="Verdana" w:cs="Times New Roman"/>
          <w:color w:val="000000"/>
          <w:sz w:val="18"/>
          <w:szCs w:val="18"/>
        </w:rPr>
      </w:pPr>
      <w:ins w:id="369" w:author="Unknown">
        <w:r w:rsidRPr="004919AD">
          <w:rPr>
            <w:rFonts w:ascii="Verdana" w:eastAsia="Times New Roman" w:hAnsi="Verdana" w:cs="Times New Roman"/>
            <w:color w:val="000000"/>
            <w:sz w:val="18"/>
            <w:szCs w:val="18"/>
          </w:rPr>
          <w:object w:dxaOrig="225" w:dyaOrig="225">
            <v:shape id="_x0000_i1257" type="#_x0000_t75" style="width:1in;height:18pt" o:ole="">
              <v:imagedata r:id="rId42" o:title=""/>
            </v:shape>
            <w:control r:id="rId43" w:name="DefaultOcxName12" w:shapeid="_x0000_i1257"/>
          </w:object>
        </w:r>
        <w:r w:rsidRPr="004919AD">
          <w:rPr>
            <w:rFonts w:ascii="Verdana" w:eastAsia="Times New Roman" w:hAnsi="Verdana" w:cs="Times New Roman"/>
            <w:color w:val="000000"/>
            <w:sz w:val="18"/>
            <w:szCs w:val="18"/>
          </w:rPr>
          <w:object w:dxaOrig="225" w:dyaOrig="225">
            <v:shape id="_x0000_i1256" type="#_x0000_t75" style="width:1in;height:18pt" o:ole="">
              <v:imagedata r:id="rId44" o:title=""/>
            </v:shape>
            <w:control r:id="rId45" w:name="DefaultOcxName13" w:shapeid="_x0000_i1256"/>
          </w:object>
        </w:r>
        <w:r w:rsidRPr="004919AD">
          <w:rPr>
            <w:rFonts w:ascii="Verdana" w:eastAsia="Times New Roman" w:hAnsi="Verdana" w:cs="Times New Roman"/>
            <w:color w:val="000000"/>
            <w:sz w:val="18"/>
            <w:szCs w:val="18"/>
          </w:rPr>
          <w:object w:dxaOrig="225" w:dyaOrig="225">
            <v:shape id="_x0000_i1255" type="#_x0000_t75" style="width:1in;height:18pt" o:ole="">
              <v:imagedata r:id="rId46" o:title=""/>
            </v:shape>
            <w:control r:id="rId47" w:name="DefaultOcxName14" w:shapeid="_x0000_i1255"/>
          </w:object>
        </w:r>
        <w:r w:rsidRPr="004919AD">
          <w:rPr>
            <w:rFonts w:ascii="Verdana" w:eastAsia="Times New Roman" w:hAnsi="Verdana" w:cs="Times New Roman"/>
            <w:color w:val="000000"/>
            <w:sz w:val="18"/>
            <w:szCs w:val="18"/>
          </w:rPr>
          <w:object w:dxaOrig="225" w:dyaOrig="225">
            <v:shape id="_x0000_i1254" type="#_x0000_t75" style="width:1in;height:18pt" o:ole="">
              <v:imagedata r:id="rId48" o:title=""/>
            </v:shape>
            <w:control r:id="rId49" w:name="DefaultOcxName15" w:shapeid="_x0000_i1254"/>
          </w:object>
        </w:r>
        <w:r w:rsidRPr="004919AD">
          <w:rPr>
            <w:rFonts w:ascii="Verdana" w:eastAsia="Times New Roman" w:hAnsi="Verdana" w:cs="Times New Roman"/>
            <w:color w:val="000000"/>
            <w:sz w:val="18"/>
            <w:szCs w:val="18"/>
          </w:rPr>
          <w:object w:dxaOrig="225" w:dyaOrig="225">
            <v:shape id="_x0000_i1253" type="#_x0000_t75" style="width:1in;height:18pt" o:ole="">
              <v:imagedata r:id="rId50" o:title=""/>
            </v:shape>
            <w:control r:id="rId51" w:name="DefaultOcxName16" w:shapeid="_x0000_i1253"/>
          </w:object>
        </w:r>
        <w:r w:rsidRPr="004919AD">
          <w:rPr>
            <w:rFonts w:ascii="Verdana" w:eastAsia="Times New Roman" w:hAnsi="Verdana" w:cs="Times New Roman"/>
            <w:color w:val="000000"/>
            <w:sz w:val="18"/>
            <w:szCs w:val="18"/>
          </w:rPr>
          <w:object w:dxaOrig="225" w:dyaOrig="225">
            <v:shape id="_x0000_i1252" type="#_x0000_t75" style="width:1in;height:18pt" o:ole="">
              <v:imagedata r:id="rId52" o:title=""/>
            </v:shape>
            <w:control r:id="rId53" w:name="DefaultOcxName17" w:shapeid="_x0000_i1252"/>
          </w:object>
        </w:r>
        <w:r w:rsidRPr="004919AD">
          <w:rPr>
            <w:rFonts w:ascii="Verdana" w:eastAsia="Times New Roman" w:hAnsi="Verdana" w:cs="Times New Roman"/>
            <w:color w:val="000000"/>
            <w:sz w:val="18"/>
            <w:szCs w:val="18"/>
          </w:rPr>
          <w:fldChar w:fldCharType="begin"/>
        </w:r>
        <w:r w:rsidRPr="004919AD">
          <w:rPr>
            <w:rFonts w:ascii="Verdana" w:eastAsia="Times New Roman" w:hAnsi="Verdana" w:cs="Times New Roman"/>
            <w:color w:val="000000"/>
            <w:sz w:val="18"/>
            <w:szCs w:val="18"/>
          </w:rPr>
          <w:instrText xml:space="preserve"> HYPERLINK "http://www.exforsys.com/vblogin.php?redirect=http://www.exforsys.com/tutorials/oracle-9i/oracle-exception-handling.html" </w:instrText>
        </w:r>
        <w:r w:rsidRPr="004919AD">
          <w:rPr>
            <w:rFonts w:ascii="Verdana" w:eastAsia="Times New Roman" w:hAnsi="Verdana" w:cs="Times New Roman"/>
            <w:color w:val="000000"/>
            <w:sz w:val="18"/>
            <w:szCs w:val="18"/>
          </w:rPr>
          <w:fldChar w:fldCharType="separate"/>
        </w:r>
        <w:r w:rsidRPr="004919AD">
          <w:rPr>
            <w:rFonts w:ascii="Tahoma" w:eastAsia="Times New Roman" w:hAnsi="Tahoma" w:cs="Tahoma"/>
            <w:b/>
            <w:bCs/>
            <w:color w:val="800000"/>
            <w:sz w:val="18"/>
          </w:rPr>
          <w:t>Members Please Login</w:t>
        </w:r>
        <w:r w:rsidRPr="004919AD">
          <w:rPr>
            <w:rFonts w:ascii="Verdana" w:eastAsia="Times New Roman" w:hAnsi="Verdana" w:cs="Times New Roman"/>
            <w:color w:val="000000"/>
            <w:sz w:val="18"/>
            <w:szCs w:val="18"/>
          </w:rPr>
          <w:fldChar w:fldCharType="end"/>
        </w:r>
        <w:r w:rsidRPr="004919AD">
          <w:rPr>
            <w:rFonts w:ascii="Verdana" w:eastAsia="Times New Roman" w:hAnsi="Verdana" w:cs="Times New Roman"/>
            <w:color w:val="000000"/>
            <w:sz w:val="18"/>
            <w:szCs w:val="18"/>
          </w:rPr>
          <w:br/>
        </w:r>
        <w:r w:rsidRPr="004919AD">
          <w:rPr>
            <w:rFonts w:ascii="Verdana" w:eastAsia="Times New Roman" w:hAnsi="Verdana" w:cs="Times New Roman"/>
            <w:color w:val="000000"/>
            <w:sz w:val="18"/>
            <w:szCs w:val="18"/>
          </w:rPr>
          <w:object w:dxaOrig="225" w:dyaOrig="225">
            <v:shape id="_x0000_i1251" type="#_x0000_t75" style="width:272.25pt;height:89.25pt" o:ole="">
              <v:imagedata r:id="rId54" o:title=""/>
            </v:shape>
            <w:control r:id="rId55" w:name="DefaultOcxName18" w:shapeid="_x0000_i1251"/>
          </w:object>
        </w:r>
      </w:ins>
    </w:p>
    <w:p w:rsidR="004919AD" w:rsidRPr="004919AD" w:rsidRDefault="004919AD" w:rsidP="004919AD">
      <w:pPr>
        <w:shd w:val="clear" w:color="auto" w:fill="F6F6F6"/>
        <w:spacing w:after="0" w:line="240" w:lineRule="auto"/>
        <w:jc w:val="both"/>
        <w:rPr>
          <w:ins w:id="370" w:author="Unknown"/>
          <w:rFonts w:ascii="Verdana" w:eastAsia="Times New Roman" w:hAnsi="Verdana" w:cs="Times New Roman"/>
          <w:color w:val="000000"/>
          <w:sz w:val="18"/>
          <w:szCs w:val="18"/>
        </w:rPr>
      </w:pPr>
      <w:ins w:id="371" w:author="Unknown">
        <w:r w:rsidRPr="004919AD">
          <w:rPr>
            <w:rFonts w:ascii="Verdana" w:eastAsia="Times New Roman" w:hAnsi="Verdana" w:cs="Times New Roman"/>
            <w:color w:val="000000"/>
            <w:sz w:val="18"/>
            <w:szCs w:val="18"/>
          </w:rPr>
          <w:t>Your Name:</w:t>
        </w:r>
        <w:r w:rsidRPr="004919AD">
          <w:rPr>
            <w:rFonts w:ascii="Verdana" w:eastAsia="Times New Roman" w:hAnsi="Verdana" w:cs="Times New Roman"/>
            <w:color w:val="FF0000"/>
            <w:sz w:val="18"/>
            <w:szCs w:val="18"/>
          </w:rPr>
          <w:t>*</w:t>
        </w:r>
        <w:r w:rsidRPr="004919AD">
          <w:rPr>
            <w:rFonts w:ascii="Verdana" w:eastAsia="Times New Roman" w:hAnsi="Verdana" w:cs="Times New Roman"/>
            <w:color w:val="000000"/>
            <w:sz w:val="18"/>
            <w:szCs w:val="18"/>
          </w:rPr>
          <w:br/>
        </w:r>
        <w:r w:rsidRPr="004919AD">
          <w:rPr>
            <w:rFonts w:ascii="Verdana" w:eastAsia="Times New Roman" w:hAnsi="Verdana" w:cs="Times New Roman"/>
            <w:color w:val="000000"/>
            <w:sz w:val="18"/>
            <w:szCs w:val="18"/>
          </w:rPr>
          <w:object w:dxaOrig="225" w:dyaOrig="225">
            <v:shape id="_x0000_i1250" type="#_x0000_t75" style="width:150pt;height:18pt" o:ole="">
              <v:imagedata r:id="rId56" o:title=""/>
            </v:shape>
            <w:control r:id="rId57" w:name="DefaultOcxName19" w:shapeid="_x0000_i1250"/>
          </w:object>
        </w:r>
      </w:ins>
    </w:p>
    <w:p w:rsidR="004919AD" w:rsidRPr="004919AD" w:rsidRDefault="004919AD" w:rsidP="004919AD">
      <w:pPr>
        <w:shd w:val="clear" w:color="auto" w:fill="F6F6F6"/>
        <w:spacing w:after="0" w:line="240" w:lineRule="auto"/>
        <w:rPr>
          <w:ins w:id="372" w:author="Unknown"/>
          <w:rFonts w:ascii="Verdana" w:eastAsia="Times New Roman" w:hAnsi="Verdana" w:cs="Times New Roman"/>
          <w:color w:val="000000"/>
          <w:sz w:val="18"/>
          <w:szCs w:val="18"/>
        </w:rPr>
      </w:pPr>
      <w:proofErr w:type="gramStart"/>
      <w:ins w:id="373" w:author="Unknown">
        <w:r w:rsidRPr="004919AD">
          <w:rPr>
            <w:rFonts w:ascii="Verdana" w:eastAsia="Times New Roman" w:hAnsi="Verdana" w:cs="Times New Roman"/>
            <w:color w:val="000000"/>
            <w:sz w:val="18"/>
            <w:szCs w:val="18"/>
          </w:rPr>
          <w:t>e-mail</w:t>
        </w:r>
        <w:proofErr w:type="gramEnd"/>
        <w:r w:rsidRPr="004919AD">
          <w:rPr>
            <w:rFonts w:ascii="Verdana" w:eastAsia="Times New Roman" w:hAnsi="Verdana" w:cs="Times New Roman"/>
            <w:color w:val="000000"/>
            <w:sz w:val="18"/>
            <w:szCs w:val="18"/>
          </w:rPr>
          <w:t xml:space="preserve"> ID:</w:t>
        </w:r>
        <w:r w:rsidRPr="004919AD">
          <w:rPr>
            <w:rFonts w:ascii="Verdana" w:eastAsia="Times New Roman" w:hAnsi="Verdana" w:cs="Times New Roman"/>
            <w:color w:val="000000"/>
            <w:sz w:val="15"/>
            <w:szCs w:val="15"/>
          </w:rPr>
          <w:t>(required for notification)</w:t>
        </w:r>
        <w:r w:rsidRPr="004919AD">
          <w:rPr>
            <w:rFonts w:ascii="Verdana" w:eastAsia="Times New Roman" w:hAnsi="Verdana" w:cs="Times New Roman"/>
            <w:color w:val="FF0000"/>
            <w:sz w:val="18"/>
            <w:szCs w:val="18"/>
          </w:rPr>
          <w:t>*</w:t>
        </w:r>
        <w:r w:rsidRPr="004919AD">
          <w:rPr>
            <w:rFonts w:ascii="Verdana" w:eastAsia="Times New Roman" w:hAnsi="Verdana" w:cs="Times New Roman"/>
            <w:color w:val="000000"/>
            <w:sz w:val="18"/>
            <w:szCs w:val="18"/>
          </w:rPr>
          <w:br/>
        </w:r>
        <w:r w:rsidRPr="004919AD">
          <w:rPr>
            <w:rFonts w:ascii="Verdana" w:eastAsia="Times New Roman" w:hAnsi="Verdana" w:cs="Times New Roman"/>
            <w:color w:val="000000"/>
            <w:sz w:val="18"/>
            <w:szCs w:val="18"/>
          </w:rPr>
          <w:object w:dxaOrig="225" w:dyaOrig="225">
            <v:shape id="_x0000_i1249" type="#_x0000_t75" style="width:183.75pt;height:18pt" o:ole="">
              <v:imagedata r:id="rId58" o:title=""/>
            </v:shape>
            <w:control r:id="rId59" w:name="DefaultOcxName20" w:shapeid="_x0000_i1249"/>
          </w:object>
        </w:r>
      </w:ins>
    </w:p>
    <w:p w:rsidR="004919AD" w:rsidRPr="004919AD" w:rsidRDefault="004919AD" w:rsidP="004919AD">
      <w:pPr>
        <w:shd w:val="clear" w:color="auto" w:fill="F6F6F6"/>
        <w:spacing w:after="0" w:line="240" w:lineRule="auto"/>
        <w:jc w:val="both"/>
        <w:rPr>
          <w:ins w:id="374" w:author="Unknown"/>
          <w:rFonts w:ascii="Verdana" w:eastAsia="Times New Roman" w:hAnsi="Verdana" w:cs="Times New Roman"/>
          <w:color w:val="000000"/>
          <w:sz w:val="18"/>
          <w:szCs w:val="18"/>
        </w:rPr>
      </w:pPr>
      <w:ins w:id="375" w:author="Unknown">
        <w:r w:rsidRPr="004919AD">
          <w:rPr>
            <w:rFonts w:ascii="Verdana" w:eastAsia="Times New Roman" w:hAnsi="Verdana" w:cs="Times New Roman"/>
            <w:color w:val="000000"/>
            <w:sz w:val="18"/>
            <w:szCs w:val="18"/>
          </w:rPr>
          <w:t>Image Verification: </w:t>
        </w:r>
      </w:ins>
    </w:p>
    <w:p w:rsidR="004919AD" w:rsidRPr="004919AD" w:rsidRDefault="004919AD" w:rsidP="004919AD">
      <w:pPr>
        <w:shd w:val="clear" w:color="auto" w:fill="F6F6F6"/>
        <w:spacing w:after="0" w:line="240" w:lineRule="auto"/>
        <w:jc w:val="both"/>
        <w:rPr>
          <w:ins w:id="376" w:author="Unknown"/>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71500" cy="285750"/>
            <wp:effectExtent l="19050" t="0" r="0" b="0"/>
            <wp:docPr id="55" name="Picture 55" descr="http://www.exforsys.com/lib/randmimgn.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exforsys.com/lib/randmimgn.php"/>
                    <pic:cNvPicPr>
                      <a:picLocks noChangeAspect="1" noChangeArrowheads="1"/>
                    </pic:cNvPicPr>
                  </pic:nvPicPr>
                  <pic:blipFill>
                    <a:blip r:embed="rId60" cstate="print"/>
                    <a:srcRect/>
                    <a:stretch>
                      <a:fillRect/>
                    </a:stretch>
                  </pic:blipFill>
                  <pic:spPr bwMode="auto">
                    <a:xfrm>
                      <a:off x="0" y="0"/>
                      <a:ext cx="571500" cy="285750"/>
                    </a:xfrm>
                    <a:prstGeom prst="rect">
                      <a:avLst/>
                    </a:prstGeom>
                    <a:noFill/>
                    <a:ln w="9525">
                      <a:noFill/>
                      <a:miter lim="800000"/>
                      <a:headEnd/>
                      <a:tailEnd/>
                    </a:ln>
                  </pic:spPr>
                </pic:pic>
              </a:graphicData>
            </a:graphic>
          </wp:inline>
        </w:drawing>
      </w:r>
      <w:ins w:id="377" w:author="Unknown">
        <w:r w:rsidRPr="004919AD">
          <w:rPr>
            <w:rFonts w:ascii="Verdana" w:eastAsia="Times New Roman" w:hAnsi="Verdana" w:cs="Times New Roman"/>
            <w:color w:val="000000"/>
            <w:sz w:val="18"/>
            <w:szCs w:val="18"/>
          </w:rPr>
          <w:t xml:space="preserve">  </w:t>
        </w:r>
        <w:r w:rsidRPr="004919AD">
          <w:rPr>
            <w:rFonts w:ascii="Verdana" w:eastAsia="Times New Roman" w:hAnsi="Verdana" w:cs="Times New Roman"/>
            <w:color w:val="000000"/>
            <w:sz w:val="18"/>
            <w:szCs w:val="18"/>
          </w:rPr>
          <w:object w:dxaOrig="225" w:dyaOrig="225">
            <v:shape id="_x0000_i1248" type="#_x0000_t75" style="width:1in;height:18pt" o:ole="">
              <v:imagedata r:id="rId52" o:title=""/>
            </v:shape>
            <w:control r:id="rId61" w:name="DefaultOcxName21" w:shapeid="_x0000_i1248"/>
          </w:object>
        </w:r>
      </w:ins>
    </w:p>
    <w:p w:rsidR="004919AD" w:rsidRPr="004919AD" w:rsidRDefault="004919AD" w:rsidP="004919AD">
      <w:pPr>
        <w:shd w:val="clear" w:color="auto" w:fill="F6F6F6"/>
        <w:spacing w:after="0" w:line="240" w:lineRule="auto"/>
        <w:rPr>
          <w:ins w:id="378" w:author="Unknown"/>
          <w:rFonts w:ascii="Verdana" w:eastAsia="Times New Roman" w:hAnsi="Verdana" w:cs="Times New Roman"/>
          <w:color w:val="000000"/>
          <w:sz w:val="18"/>
          <w:szCs w:val="18"/>
        </w:rPr>
      </w:pPr>
      <w:ins w:id="379" w:author="Unknown">
        <w:r w:rsidRPr="004919AD">
          <w:rPr>
            <w:rFonts w:ascii="Verdana" w:eastAsia="Times New Roman" w:hAnsi="Verdana" w:cs="Times New Roman"/>
            <w:color w:val="000000"/>
            <w:sz w:val="18"/>
            <w:szCs w:val="18"/>
          </w:rPr>
          <w:object w:dxaOrig="225" w:dyaOrig="225">
            <v:shape id="_x0000_i1247" type="#_x0000_t75" style="width:30.75pt;height:18pt" o:ole="">
              <v:imagedata r:id="rId62" o:title=""/>
            </v:shape>
            <w:control r:id="rId63" w:name="DefaultOcxName22" w:shapeid="_x0000_i1247"/>
          </w:object>
        </w:r>
      </w:ins>
    </w:p>
    <w:p w:rsidR="004919AD" w:rsidRPr="004919AD" w:rsidRDefault="004919AD" w:rsidP="004919AD">
      <w:pPr>
        <w:shd w:val="clear" w:color="auto" w:fill="F6F6F6"/>
        <w:spacing w:after="0" w:line="240" w:lineRule="auto"/>
        <w:jc w:val="right"/>
        <w:rPr>
          <w:ins w:id="380" w:author="Unknown"/>
          <w:rFonts w:ascii="Verdana" w:eastAsia="Times New Roman" w:hAnsi="Verdana" w:cs="Times New Roman"/>
          <w:color w:val="000000"/>
          <w:sz w:val="18"/>
          <w:szCs w:val="18"/>
        </w:rPr>
      </w:pPr>
      <w:ins w:id="381" w:author="Unknown">
        <w:r w:rsidRPr="004919AD">
          <w:rPr>
            <w:rFonts w:ascii="Verdana" w:eastAsia="Times New Roman" w:hAnsi="Verdana" w:cs="Times New Roman"/>
            <w:color w:val="000000"/>
            <w:sz w:val="18"/>
            <w:szCs w:val="18"/>
          </w:rPr>
          <w:object w:dxaOrig="225" w:dyaOrig="225">
            <v:shape id="_x0000_i1246" type="#_x0000_t75" style="width:1in;height:18pt" o:ole="">
              <v:imagedata r:id="rId64" o:title=""/>
            </v:shape>
            <w:control r:id="rId65" w:name="DefaultOcxName23" w:shapeid="_x0000_i1246"/>
          </w:object>
        </w:r>
        <w:r w:rsidRPr="004919AD">
          <w:rPr>
            <w:rFonts w:ascii="Verdana" w:eastAsia="Times New Roman" w:hAnsi="Verdana" w:cs="Times New Roman"/>
            <w:color w:val="000000"/>
            <w:sz w:val="18"/>
            <w:szCs w:val="18"/>
          </w:rPr>
          <w:object w:dxaOrig="225" w:dyaOrig="225">
            <v:shape id="_x0000_i1245" type="#_x0000_t75" style="width:20.25pt;height:18pt" o:ole="">
              <v:imagedata r:id="rId66" o:title=""/>
            </v:shape>
            <w:control r:id="rId67" w:name="DefaultOcxName24" w:shapeid="_x0000_i1245"/>
          </w:object>
        </w:r>
        <w:r w:rsidRPr="004919AD">
          <w:rPr>
            <w:rFonts w:ascii="Verdana" w:eastAsia="Times New Roman" w:hAnsi="Verdana" w:cs="Times New Roman"/>
            <w:color w:val="000000"/>
            <w:sz w:val="18"/>
            <w:szCs w:val="18"/>
          </w:rPr>
          <w:t xml:space="preserve"> Subscribe     </w:t>
        </w:r>
        <w:r w:rsidRPr="004919AD">
          <w:rPr>
            <w:rFonts w:ascii="Verdana" w:eastAsia="Times New Roman" w:hAnsi="Verdana" w:cs="Times New Roman"/>
            <w:color w:val="000000"/>
            <w:sz w:val="18"/>
            <w:szCs w:val="18"/>
          </w:rPr>
          <w:object w:dxaOrig="225" w:dyaOrig="225">
            <v:shape id="_x0000_i1244" type="#_x0000_t75" style="width:36.75pt;height:22.5pt" o:ole="">
              <v:imagedata r:id="rId68" o:title=""/>
            </v:shape>
            <w:control r:id="rId69" w:name="DefaultOcxName25" w:shapeid="_x0000_i1244"/>
          </w:object>
        </w:r>
      </w:ins>
    </w:p>
    <w:p w:rsidR="004919AD" w:rsidRPr="004919AD" w:rsidRDefault="004919AD" w:rsidP="004919AD">
      <w:pPr>
        <w:pBdr>
          <w:top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Bottom of Form</w:t>
      </w:r>
    </w:p>
    <w:p w:rsidR="004919AD" w:rsidRPr="004919AD" w:rsidRDefault="004919AD" w:rsidP="004919AD">
      <w:pPr>
        <w:shd w:val="clear" w:color="auto" w:fill="FFFFFF"/>
        <w:spacing w:after="0" w:line="240" w:lineRule="auto"/>
        <w:jc w:val="both"/>
        <w:rPr>
          <w:ins w:id="382" w:author="Unknown"/>
          <w:rFonts w:ascii="Verdana" w:eastAsia="Times New Roman" w:hAnsi="Verdana" w:cs="Times New Roman"/>
          <w:color w:val="000000"/>
          <w:sz w:val="18"/>
          <w:szCs w:val="18"/>
        </w:rPr>
      </w:pPr>
    </w:p>
    <w:p w:rsidR="004919AD" w:rsidRPr="004919AD" w:rsidRDefault="004919AD" w:rsidP="004919AD">
      <w:pPr>
        <w:shd w:val="clear" w:color="auto" w:fill="336699"/>
        <w:spacing w:after="0" w:line="240" w:lineRule="auto"/>
        <w:jc w:val="center"/>
        <w:outlineLvl w:val="3"/>
        <w:rPr>
          <w:ins w:id="383" w:author="Unknown"/>
          <w:rFonts w:ascii="Tahoma" w:eastAsia="Times New Roman" w:hAnsi="Tahoma" w:cs="Tahoma"/>
          <w:b/>
          <w:bCs/>
          <w:color w:val="FFFFFF"/>
          <w:sz w:val="16"/>
          <w:szCs w:val="16"/>
        </w:rPr>
      </w:pPr>
      <w:ins w:id="384" w:author="Unknown">
        <w:r w:rsidRPr="004919AD">
          <w:rPr>
            <w:rFonts w:ascii="Tahoma" w:eastAsia="Times New Roman" w:hAnsi="Tahoma" w:cs="Tahoma"/>
            <w:b/>
            <w:bCs/>
            <w:color w:val="FFFFFF"/>
            <w:sz w:val="16"/>
            <w:szCs w:val="16"/>
          </w:rPr>
          <w:t>Sponsored Links</w:t>
        </w:r>
      </w:ins>
    </w:p>
    <w:p w:rsidR="004919AD" w:rsidRPr="004919AD" w:rsidRDefault="004919AD" w:rsidP="004919AD">
      <w:pPr>
        <w:shd w:val="clear" w:color="auto" w:fill="FFFFFF"/>
        <w:spacing w:after="0" w:line="240" w:lineRule="auto"/>
        <w:jc w:val="both"/>
        <w:rPr>
          <w:ins w:id="385" w:author="Unknown"/>
          <w:rFonts w:ascii="Verdana" w:eastAsia="Times New Roman" w:hAnsi="Verdana" w:cs="Times New Roman"/>
          <w:color w:val="000000"/>
          <w:sz w:val="18"/>
          <w:szCs w:val="18"/>
        </w:rPr>
      </w:pPr>
      <w:ins w:id="386"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FFFFFF"/>
        <w:spacing w:after="0" w:line="240" w:lineRule="auto"/>
        <w:jc w:val="both"/>
        <w:rPr>
          <w:ins w:id="387" w:author="Unknown"/>
          <w:rFonts w:ascii="Verdana" w:eastAsia="Times New Roman" w:hAnsi="Verdana" w:cs="Times New Roman"/>
          <w:color w:val="000000"/>
          <w:sz w:val="18"/>
          <w:szCs w:val="18"/>
        </w:rPr>
      </w:pPr>
      <w:ins w:id="388" w:author="Unknown">
        <w:r w:rsidRPr="004919AD">
          <w:rPr>
            <w:rFonts w:ascii="Verdana" w:eastAsia="Times New Roman" w:hAnsi="Verdana" w:cs="Times New Roman"/>
            <w:color w:val="000000"/>
            <w:sz w:val="18"/>
            <w:szCs w:val="18"/>
          </w:rPr>
          <w:pict/>
        </w:r>
      </w:ins>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r w:rsidRPr="004919AD">
        <w:rPr>
          <w:rFonts w:ascii="Verdana" w:eastAsia="Times New Roman" w:hAnsi="Verdana" w:cs="Times New Roman"/>
          <w:color w:val="000000"/>
          <w:sz w:val="18"/>
          <w:szCs w:val="18"/>
        </w:rPr>
        <w:pict/>
      </w:r>
      <w:ins w:id="389"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FFFFFF"/>
        <w:spacing w:after="0" w:line="240" w:lineRule="auto"/>
        <w:jc w:val="both"/>
        <w:rPr>
          <w:ins w:id="390" w:author="Unknown"/>
          <w:rFonts w:ascii="Verdana" w:eastAsia="Times New Roman" w:hAnsi="Verdana" w:cs="Times New Roman"/>
          <w:color w:val="000000"/>
          <w:sz w:val="18"/>
          <w:szCs w:val="18"/>
        </w:rPr>
      </w:pPr>
      <w:ins w:id="391"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F5F5F5"/>
        <w:spacing w:after="75" w:line="240" w:lineRule="auto"/>
        <w:jc w:val="center"/>
        <w:rPr>
          <w:ins w:id="392" w:author="Unknown"/>
          <w:rFonts w:ascii="Tahoma" w:eastAsia="Times New Roman" w:hAnsi="Tahoma" w:cs="Tahoma"/>
          <w:color w:val="000000"/>
          <w:sz w:val="17"/>
          <w:szCs w:val="17"/>
        </w:rPr>
      </w:pPr>
      <w:ins w:id="393" w:author="Unknown">
        <w:r w:rsidRPr="004919AD">
          <w:rPr>
            <w:rFonts w:ascii="Tahoma" w:eastAsia="Times New Roman" w:hAnsi="Tahoma" w:cs="Tahoma"/>
            <w:color w:val="000000"/>
            <w:sz w:val="17"/>
            <w:szCs w:val="17"/>
          </w:rPr>
          <w:lastRenderedPageBreak/>
          <w:br/>
        </w:r>
        <w:r w:rsidRPr="004919AD">
          <w:rPr>
            <w:rFonts w:ascii="Tahoma" w:eastAsia="Times New Roman" w:hAnsi="Tahoma" w:cs="Tahoma"/>
            <w:color w:val="000000"/>
            <w:sz w:val="17"/>
            <w:szCs w:val="17"/>
          </w:rPr>
          <w:fldChar w:fldCharType="begin"/>
        </w:r>
        <w:r w:rsidRPr="004919AD">
          <w:rPr>
            <w:rFonts w:ascii="Tahoma" w:eastAsia="Times New Roman" w:hAnsi="Tahoma" w:cs="Tahoma"/>
            <w:color w:val="000000"/>
            <w:sz w:val="17"/>
            <w:szCs w:val="17"/>
          </w:rPr>
          <w:instrText xml:space="preserve"> HYPERLINK "http://feeds.feedburner.com/Exforsyscom" </w:instrText>
        </w:r>
        <w:r w:rsidRPr="004919AD">
          <w:rPr>
            <w:rFonts w:ascii="Tahoma" w:eastAsia="Times New Roman" w:hAnsi="Tahoma" w:cs="Tahoma"/>
            <w:color w:val="000000"/>
            <w:sz w:val="17"/>
            <w:szCs w:val="17"/>
          </w:rPr>
          <w:fldChar w:fldCharType="separate"/>
        </w:r>
        <w:r w:rsidRPr="004919AD">
          <w:rPr>
            <w:rFonts w:ascii="Tahoma" w:eastAsia="Times New Roman" w:hAnsi="Tahoma" w:cs="Tahoma"/>
            <w:color w:val="336699"/>
            <w:sz w:val="18"/>
          </w:rPr>
          <w:t xml:space="preserve">Get Daily Updates via </w:t>
        </w:r>
        <w:r w:rsidRPr="004919AD">
          <w:rPr>
            <w:rFonts w:ascii="Tahoma" w:eastAsia="Times New Roman" w:hAnsi="Tahoma" w:cs="Tahoma"/>
            <w:color w:val="000000"/>
            <w:sz w:val="17"/>
            <w:szCs w:val="17"/>
          </w:rPr>
          <w:fldChar w:fldCharType="end"/>
        </w:r>
      </w:ins>
      <w:r>
        <w:rPr>
          <w:rFonts w:ascii="Tahoma" w:eastAsia="Times New Roman" w:hAnsi="Tahoma" w:cs="Tahoma"/>
          <w:noProof/>
          <w:color w:val="336699"/>
          <w:sz w:val="18"/>
          <w:szCs w:val="18"/>
        </w:rPr>
        <w:drawing>
          <wp:inline distT="0" distB="0" distL="0" distR="0">
            <wp:extent cx="352425" cy="142875"/>
            <wp:effectExtent l="19050" t="0" r="9525" b="0"/>
            <wp:docPr id="65" name="Picture 65" descr="Subscribe to Exforsys Free Training via email">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ubscribe to Exforsys Free Training via email">
                      <a:hlinkClick r:id="rId70"/>
                    </pic:cNvPr>
                    <pic:cNvPicPr>
                      <a:picLocks noChangeAspect="1" noChangeArrowheads="1"/>
                    </pic:cNvPicPr>
                  </pic:nvPicPr>
                  <pic:blipFill>
                    <a:blip r:embed="rId71" cstate="print"/>
                    <a:srcRect/>
                    <a:stretch>
                      <a:fillRect/>
                    </a:stretch>
                  </pic:blipFill>
                  <pic:spPr bwMode="auto">
                    <a:xfrm>
                      <a:off x="0" y="0"/>
                      <a:ext cx="352425" cy="142875"/>
                    </a:xfrm>
                    <a:prstGeom prst="rect">
                      <a:avLst/>
                    </a:prstGeom>
                    <a:noFill/>
                    <a:ln w="9525">
                      <a:noFill/>
                      <a:miter lim="800000"/>
                      <a:headEnd/>
                      <a:tailEnd/>
                    </a:ln>
                  </pic:spPr>
                </pic:pic>
              </a:graphicData>
            </a:graphic>
          </wp:inline>
        </w:drawing>
      </w:r>
    </w:p>
    <w:p w:rsidR="004919AD" w:rsidRPr="004919AD" w:rsidRDefault="004919AD" w:rsidP="004919AD">
      <w:pPr>
        <w:pBdr>
          <w:bottom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Top of Form</w:t>
      </w:r>
    </w:p>
    <w:p w:rsidR="004919AD" w:rsidRPr="004919AD" w:rsidRDefault="004919AD" w:rsidP="004919AD">
      <w:pPr>
        <w:shd w:val="clear" w:color="auto" w:fill="FFFFFF"/>
        <w:spacing w:after="0" w:line="240" w:lineRule="auto"/>
        <w:jc w:val="both"/>
        <w:rPr>
          <w:ins w:id="394" w:author="Unknown"/>
          <w:rFonts w:ascii="Tahoma" w:eastAsia="Times New Roman" w:hAnsi="Tahoma" w:cs="Tahoma"/>
          <w:color w:val="000000"/>
          <w:sz w:val="17"/>
          <w:szCs w:val="17"/>
        </w:rPr>
      </w:pPr>
      <w:ins w:id="395" w:author="Unknown">
        <w:r w:rsidRPr="004919AD">
          <w:rPr>
            <w:rFonts w:ascii="Tahoma" w:eastAsia="Times New Roman" w:hAnsi="Tahoma" w:cs="Tahoma"/>
            <w:color w:val="000000"/>
            <w:sz w:val="17"/>
            <w:szCs w:val="17"/>
          </w:rPr>
          <w:br/>
          <w:t xml:space="preserve">Get Latest Free Training Updates delivered directly to your Inbox... </w:t>
        </w:r>
        <w:r w:rsidRPr="004919AD">
          <w:rPr>
            <w:rFonts w:ascii="Tahoma" w:eastAsia="Times New Roman" w:hAnsi="Tahoma" w:cs="Tahoma"/>
            <w:color w:val="000000"/>
            <w:sz w:val="17"/>
            <w:szCs w:val="17"/>
          </w:rPr>
          <w:br/>
        </w:r>
        <w:r w:rsidRPr="004919AD">
          <w:rPr>
            <w:rFonts w:ascii="Tahoma" w:eastAsia="Times New Roman" w:hAnsi="Tahoma" w:cs="Tahoma"/>
            <w:color w:val="000000"/>
            <w:sz w:val="17"/>
            <w:szCs w:val="17"/>
          </w:rPr>
          <w:br/>
          <w:t xml:space="preserve">Enter your email address: </w:t>
        </w:r>
        <w:r w:rsidRPr="004919AD">
          <w:rPr>
            <w:rFonts w:ascii="Tahoma" w:eastAsia="Times New Roman" w:hAnsi="Tahoma" w:cs="Tahoma"/>
            <w:color w:val="000000"/>
            <w:sz w:val="17"/>
            <w:szCs w:val="17"/>
          </w:rPr>
          <w:br/>
        </w:r>
        <w:r w:rsidRPr="004919AD">
          <w:rPr>
            <w:rFonts w:ascii="Tahoma" w:eastAsia="Times New Roman" w:hAnsi="Tahoma" w:cs="Tahoma"/>
            <w:color w:val="000000"/>
            <w:sz w:val="17"/>
            <w:szCs w:val="17"/>
          </w:rPr>
          <w:object w:dxaOrig="225" w:dyaOrig="225">
            <v:shape id="_x0000_i1243" type="#_x0000_t75" style="width:1in;height:18pt" o:ole="">
              <v:imagedata r:id="rId52" o:title=""/>
            </v:shape>
            <w:control r:id="rId72" w:name="DefaultOcxName26" w:shapeid="_x0000_i1243"/>
          </w:object>
        </w:r>
        <w:r w:rsidRPr="004919AD">
          <w:rPr>
            <w:rFonts w:ascii="Tahoma" w:eastAsia="Times New Roman" w:hAnsi="Tahoma" w:cs="Tahoma"/>
            <w:color w:val="000000"/>
            <w:sz w:val="17"/>
            <w:szCs w:val="17"/>
          </w:rPr>
          <w:br/>
        </w:r>
        <w:r w:rsidRPr="004919AD">
          <w:rPr>
            <w:rFonts w:ascii="Tahoma" w:eastAsia="Times New Roman" w:hAnsi="Tahoma" w:cs="Tahoma"/>
            <w:color w:val="000000"/>
            <w:sz w:val="17"/>
            <w:szCs w:val="17"/>
          </w:rPr>
          <w:object w:dxaOrig="225" w:dyaOrig="225">
            <v:shape id="_x0000_i1242" type="#_x0000_t75" style="width:1in;height:18pt" o:ole="">
              <v:imagedata r:id="rId73" o:title=""/>
            </v:shape>
            <w:control r:id="rId74" w:name="DefaultOcxName27" w:shapeid="_x0000_i1242"/>
          </w:object>
        </w:r>
        <w:r w:rsidRPr="004919AD">
          <w:rPr>
            <w:rFonts w:ascii="Tahoma" w:eastAsia="Times New Roman" w:hAnsi="Tahoma" w:cs="Tahoma"/>
            <w:color w:val="000000"/>
            <w:sz w:val="17"/>
            <w:szCs w:val="17"/>
          </w:rPr>
          <w:object w:dxaOrig="225" w:dyaOrig="225">
            <v:shape id="_x0000_i1241" type="#_x0000_t75" style="width:1in;height:18pt" o:ole="">
              <v:imagedata r:id="rId75" o:title=""/>
            </v:shape>
            <w:control r:id="rId76" w:name="DefaultOcxName28" w:shapeid="_x0000_i1241"/>
          </w:object>
        </w:r>
        <w:r w:rsidRPr="004919AD">
          <w:rPr>
            <w:rFonts w:ascii="Tahoma" w:eastAsia="Times New Roman" w:hAnsi="Tahoma" w:cs="Tahoma"/>
            <w:color w:val="000000"/>
            <w:sz w:val="17"/>
            <w:szCs w:val="17"/>
          </w:rPr>
          <w:object w:dxaOrig="225" w:dyaOrig="225">
            <v:shape id="_x0000_i1240" type="#_x0000_t75" style="width:1in;height:18pt" o:ole="">
              <v:imagedata r:id="rId77" o:title=""/>
            </v:shape>
            <w:control r:id="rId78" w:name="DefaultOcxName29" w:shapeid="_x0000_i1240"/>
          </w:object>
        </w:r>
        <w:r w:rsidRPr="004919AD">
          <w:rPr>
            <w:rFonts w:ascii="Tahoma" w:eastAsia="Times New Roman" w:hAnsi="Tahoma" w:cs="Tahoma"/>
            <w:color w:val="000000"/>
            <w:sz w:val="17"/>
            <w:szCs w:val="17"/>
          </w:rPr>
          <w:object w:dxaOrig="225" w:dyaOrig="225">
            <v:shape id="_x0000_i1239" type="#_x0000_t75" style="width:49.5pt;height:22.5pt" o:ole="">
              <v:imagedata r:id="rId79" o:title=""/>
            </v:shape>
            <w:control r:id="rId80" w:name="DefaultOcxName30" w:shapeid="_x0000_i1239"/>
          </w:object>
        </w:r>
        <w:r w:rsidRPr="004919AD">
          <w:rPr>
            <w:rFonts w:ascii="Tahoma" w:eastAsia="Times New Roman" w:hAnsi="Tahoma" w:cs="Tahoma"/>
            <w:color w:val="000000"/>
            <w:sz w:val="17"/>
            <w:szCs w:val="17"/>
          </w:rPr>
          <w:br/>
          <w:t xml:space="preserve">  </w:t>
        </w:r>
      </w:ins>
    </w:p>
    <w:p w:rsidR="004919AD" w:rsidRPr="004919AD" w:rsidRDefault="004919AD" w:rsidP="004919AD">
      <w:pPr>
        <w:pBdr>
          <w:top w:val="single" w:sz="6" w:space="1" w:color="auto"/>
        </w:pBdr>
        <w:spacing w:after="0" w:line="240" w:lineRule="auto"/>
        <w:jc w:val="center"/>
        <w:rPr>
          <w:rFonts w:ascii="Arial" w:eastAsia="Times New Roman" w:hAnsi="Arial" w:cs="Arial"/>
          <w:vanish/>
          <w:sz w:val="16"/>
          <w:szCs w:val="16"/>
        </w:rPr>
      </w:pPr>
      <w:r w:rsidRPr="004919AD">
        <w:rPr>
          <w:rFonts w:ascii="Arial" w:eastAsia="Times New Roman" w:hAnsi="Arial" w:cs="Arial"/>
          <w:vanish/>
          <w:sz w:val="16"/>
          <w:szCs w:val="16"/>
        </w:rPr>
        <w:t>Bottom of Form</w:t>
      </w:r>
    </w:p>
    <w:p w:rsidR="004919AD" w:rsidRPr="004919AD" w:rsidRDefault="004919AD" w:rsidP="004919AD">
      <w:pPr>
        <w:shd w:val="clear" w:color="auto" w:fill="F5F5F5"/>
        <w:spacing w:after="75" w:line="240" w:lineRule="auto"/>
        <w:jc w:val="center"/>
        <w:rPr>
          <w:ins w:id="396" w:author="Unknown"/>
          <w:rFonts w:ascii="Tahoma" w:eastAsia="Times New Roman" w:hAnsi="Tahoma" w:cs="Tahoma"/>
          <w:color w:val="000000"/>
          <w:sz w:val="17"/>
          <w:szCs w:val="17"/>
        </w:rPr>
      </w:pPr>
      <w:r>
        <w:rPr>
          <w:rFonts w:ascii="Tahoma" w:eastAsia="Times New Roman" w:hAnsi="Tahoma" w:cs="Tahoma"/>
          <w:noProof/>
          <w:color w:val="336699"/>
          <w:sz w:val="18"/>
          <w:szCs w:val="18"/>
        </w:rPr>
        <w:drawing>
          <wp:inline distT="0" distB="0" distL="0" distR="0">
            <wp:extent cx="838200" cy="247650"/>
            <wp:effectExtent l="19050" t="0" r="0" b="0"/>
            <wp:docPr id="66" name="Picture 66" descr="Subscribe to Exforsys Free Training via RSS">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ubscribe to Exforsys Free Training via RSS">
                      <a:hlinkClick r:id="rId81"/>
                    </pic:cNvPr>
                    <pic:cNvPicPr>
                      <a:picLocks noChangeAspect="1" noChangeArrowheads="1"/>
                    </pic:cNvPicPr>
                  </pic:nvPicPr>
                  <pic:blipFill>
                    <a:blip r:embed="rId82" cstate="print"/>
                    <a:srcRect/>
                    <a:stretch>
                      <a:fillRect/>
                    </a:stretch>
                  </pic:blipFill>
                  <pic:spPr bwMode="auto">
                    <a:xfrm>
                      <a:off x="0" y="0"/>
                      <a:ext cx="838200" cy="247650"/>
                    </a:xfrm>
                    <a:prstGeom prst="rect">
                      <a:avLst/>
                    </a:prstGeom>
                    <a:noFill/>
                    <a:ln w="9525">
                      <a:noFill/>
                      <a:miter lim="800000"/>
                      <a:headEnd/>
                      <a:tailEnd/>
                    </a:ln>
                  </pic:spPr>
                </pic:pic>
              </a:graphicData>
            </a:graphic>
          </wp:inline>
        </w:drawing>
      </w:r>
      <w:ins w:id="397" w:author="Unknown">
        <w:r w:rsidRPr="004919AD">
          <w:rPr>
            <w:rFonts w:ascii="Tahoma" w:eastAsia="Times New Roman" w:hAnsi="Tahoma" w:cs="Tahoma"/>
            <w:color w:val="000000"/>
            <w:sz w:val="17"/>
            <w:szCs w:val="17"/>
          </w:rPr>
          <w:br/>
          <w:t xml:space="preserve">  </w:t>
        </w:r>
      </w:ins>
    </w:p>
    <w:p w:rsidR="004919AD" w:rsidRPr="004919AD" w:rsidRDefault="004919AD" w:rsidP="004919AD">
      <w:pPr>
        <w:shd w:val="clear" w:color="auto" w:fill="FFFFFF"/>
        <w:spacing w:after="0" w:line="240" w:lineRule="auto"/>
        <w:jc w:val="both"/>
        <w:rPr>
          <w:ins w:id="398" w:author="Unknown"/>
          <w:rFonts w:ascii="Verdana" w:eastAsia="Times New Roman" w:hAnsi="Verdana" w:cs="Times New Roman"/>
          <w:color w:val="000000"/>
          <w:sz w:val="18"/>
          <w:szCs w:val="18"/>
        </w:rPr>
      </w:pPr>
      <w:ins w:id="399"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FFFFFF"/>
        <w:spacing w:after="0" w:line="240" w:lineRule="auto"/>
        <w:jc w:val="both"/>
        <w:rPr>
          <w:ins w:id="400" w:author="Unknown"/>
          <w:rFonts w:ascii="Verdana" w:eastAsia="Times New Roman" w:hAnsi="Verdana" w:cs="Times New Roman"/>
          <w:color w:val="000000"/>
          <w:sz w:val="18"/>
          <w:szCs w:val="18"/>
        </w:rPr>
      </w:pPr>
      <w:ins w:id="401" w:author="Unknown">
        <w:r w:rsidRPr="004919AD">
          <w:rPr>
            <w:rFonts w:ascii="Verdana" w:eastAsia="Times New Roman" w:hAnsi="Verdana" w:cs="Times New Roman"/>
            <w:color w:val="000000"/>
            <w:sz w:val="18"/>
            <w:szCs w:val="18"/>
          </w:rPr>
          <w:t> </w:t>
        </w:r>
      </w:ins>
    </w:p>
    <w:p w:rsidR="004919AD" w:rsidRPr="004919AD" w:rsidRDefault="004919AD" w:rsidP="004919AD">
      <w:pPr>
        <w:shd w:val="clear" w:color="auto" w:fill="CFEC86"/>
        <w:spacing w:after="0" w:line="240" w:lineRule="auto"/>
        <w:jc w:val="right"/>
        <w:rPr>
          <w:ins w:id="402" w:author="Unknown"/>
          <w:rFonts w:ascii="Verdana" w:eastAsia="Times New Roman" w:hAnsi="Verdana" w:cs="Times New Roman"/>
          <w:b/>
          <w:bCs/>
          <w:color w:val="000000"/>
          <w:sz w:val="18"/>
          <w:szCs w:val="18"/>
        </w:rPr>
      </w:pPr>
      <w:ins w:id="403" w:author="Unknown">
        <w:r w:rsidRPr="004919AD">
          <w:rPr>
            <w:rFonts w:ascii="Verdana" w:eastAsia="Times New Roman" w:hAnsi="Verdana" w:cs="Times New Roman"/>
            <w:b/>
            <w:bCs/>
            <w:color w:val="000000"/>
            <w:sz w:val="18"/>
            <w:szCs w:val="18"/>
          </w:rPr>
          <w:fldChar w:fldCharType="begin"/>
        </w:r>
        <w:r w:rsidRPr="004919AD">
          <w:rPr>
            <w:rFonts w:ascii="Verdana" w:eastAsia="Times New Roman" w:hAnsi="Verdana" w:cs="Times New Roman"/>
            <w:b/>
            <w:bCs/>
            <w:color w:val="000000"/>
            <w:sz w:val="18"/>
            <w:szCs w:val="18"/>
          </w:rPr>
          <w:instrText xml:space="preserve"> HYPERLINK "http://www.exforsys.com/partners.html" </w:instrText>
        </w:r>
        <w:r w:rsidRPr="004919AD">
          <w:rPr>
            <w:rFonts w:ascii="Verdana" w:eastAsia="Times New Roman" w:hAnsi="Verdana" w:cs="Times New Roman"/>
            <w:b/>
            <w:bCs/>
            <w:color w:val="000000"/>
            <w:sz w:val="18"/>
            <w:szCs w:val="18"/>
          </w:rPr>
          <w:fldChar w:fldCharType="separate"/>
        </w:r>
        <w:r w:rsidRPr="004919AD">
          <w:rPr>
            <w:rFonts w:ascii="Tahoma" w:eastAsia="Times New Roman" w:hAnsi="Tahoma" w:cs="Tahoma"/>
            <w:b/>
            <w:bCs/>
            <w:color w:val="000000"/>
            <w:sz w:val="18"/>
          </w:rPr>
          <w:t>Partners</w:t>
        </w:r>
        <w:r w:rsidRPr="004919AD">
          <w:rPr>
            <w:rFonts w:ascii="Verdana" w:eastAsia="Times New Roman" w:hAnsi="Verdana" w:cs="Times New Roman"/>
            <w:b/>
            <w:bCs/>
            <w:color w:val="000000"/>
            <w:sz w:val="18"/>
            <w:szCs w:val="18"/>
          </w:rPr>
          <w:fldChar w:fldCharType="end"/>
        </w:r>
        <w:r w:rsidRPr="004919AD">
          <w:rPr>
            <w:rFonts w:ascii="Verdana" w:eastAsia="Times New Roman" w:hAnsi="Verdana" w:cs="Times New Roman"/>
            <w:b/>
            <w:bCs/>
            <w:color w:val="000000"/>
            <w:sz w:val="18"/>
            <w:szCs w:val="18"/>
          </w:rPr>
          <w:t> -</w:t>
        </w:r>
        <w:proofErr w:type="gramStart"/>
        <w:r w:rsidRPr="004919AD">
          <w:rPr>
            <w:rFonts w:ascii="Verdana" w:eastAsia="Times New Roman" w:hAnsi="Verdana" w:cs="Times New Roman"/>
            <w:b/>
            <w:bCs/>
            <w:color w:val="000000"/>
            <w:sz w:val="18"/>
            <w:szCs w:val="18"/>
          </w:rPr>
          <w:t xml:space="preserve">  </w:t>
        </w:r>
        <w:proofErr w:type="gramEnd"/>
        <w:r w:rsidRPr="004919AD">
          <w:rPr>
            <w:rFonts w:ascii="Verdana" w:eastAsia="Times New Roman" w:hAnsi="Verdana" w:cs="Times New Roman"/>
            <w:b/>
            <w:bCs/>
            <w:color w:val="000000"/>
            <w:sz w:val="18"/>
            <w:szCs w:val="18"/>
          </w:rPr>
          <w:fldChar w:fldCharType="begin"/>
        </w:r>
        <w:r w:rsidRPr="004919AD">
          <w:rPr>
            <w:rFonts w:ascii="Verdana" w:eastAsia="Times New Roman" w:hAnsi="Verdana" w:cs="Times New Roman"/>
            <w:b/>
            <w:bCs/>
            <w:color w:val="000000"/>
            <w:sz w:val="18"/>
            <w:szCs w:val="18"/>
          </w:rPr>
          <w:instrText xml:space="preserve"> HYPERLINK "http://www.exforsys.com/privacy-and-legal.html" </w:instrText>
        </w:r>
        <w:r w:rsidRPr="004919AD">
          <w:rPr>
            <w:rFonts w:ascii="Verdana" w:eastAsia="Times New Roman" w:hAnsi="Verdana" w:cs="Times New Roman"/>
            <w:b/>
            <w:bCs/>
            <w:color w:val="000000"/>
            <w:sz w:val="18"/>
            <w:szCs w:val="18"/>
          </w:rPr>
          <w:fldChar w:fldCharType="separate"/>
        </w:r>
        <w:r w:rsidRPr="004919AD">
          <w:rPr>
            <w:rFonts w:ascii="Tahoma" w:eastAsia="Times New Roman" w:hAnsi="Tahoma" w:cs="Tahoma"/>
            <w:b/>
            <w:bCs/>
            <w:color w:val="000000"/>
            <w:sz w:val="18"/>
          </w:rPr>
          <w:t>Privacy and Legal Policy</w:t>
        </w:r>
        <w:r w:rsidRPr="004919AD">
          <w:rPr>
            <w:rFonts w:ascii="Verdana" w:eastAsia="Times New Roman" w:hAnsi="Verdana" w:cs="Times New Roman"/>
            <w:b/>
            <w:bCs/>
            <w:color w:val="000000"/>
            <w:sz w:val="18"/>
            <w:szCs w:val="18"/>
          </w:rPr>
          <w:fldChar w:fldCharType="end"/>
        </w:r>
        <w:r w:rsidRPr="004919AD">
          <w:rPr>
            <w:rFonts w:ascii="Verdana" w:eastAsia="Times New Roman" w:hAnsi="Verdana" w:cs="Times New Roman"/>
            <w:b/>
            <w:bCs/>
            <w:color w:val="000000"/>
            <w:sz w:val="18"/>
            <w:szCs w:val="18"/>
          </w:rPr>
          <w:t xml:space="preserve"> -  </w:t>
        </w:r>
        <w:r w:rsidRPr="004919AD">
          <w:rPr>
            <w:rFonts w:ascii="Verdana" w:eastAsia="Times New Roman" w:hAnsi="Verdana" w:cs="Times New Roman"/>
            <w:b/>
            <w:bCs/>
            <w:color w:val="000000"/>
            <w:sz w:val="18"/>
            <w:szCs w:val="18"/>
          </w:rPr>
          <w:fldChar w:fldCharType="begin"/>
        </w:r>
        <w:r w:rsidRPr="004919AD">
          <w:rPr>
            <w:rFonts w:ascii="Verdana" w:eastAsia="Times New Roman" w:hAnsi="Verdana" w:cs="Times New Roman"/>
            <w:b/>
            <w:bCs/>
            <w:color w:val="000000"/>
            <w:sz w:val="18"/>
            <w:szCs w:val="18"/>
          </w:rPr>
          <w:instrText xml:space="preserve"> HYPERLINK "http://www.exforsys.com/bb/site-news.html" </w:instrText>
        </w:r>
        <w:r w:rsidRPr="004919AD">
          <w:rPr>
            <w:rFonts w:ascii="Verdana" w:eastAsia="Times New Roman" w:hAnsi="Verdana" w:cs="Times New Roman"/>
            <w:b/>
            <w:bCs/>
            <w:color w:val="000000"/>
            <w:sz w:val="18"/>
            <w:szCs w:val="18"/>
          </w:rPr>
          <w:fldChar w:fldCharType="separate"/>
        </w:r>
        <w:r w:rsidRPr="004919AD">
          <w:rPr>
            <w:rFonts w:ascii="Tahoma" w:eastAsia="Times New Roman" w:hAnsi="Tahoma" w:cs="Tahoma"/>
            <w:b/>
            <w:bCs/>
            <w:color w:val="000000"/>
            <w:sz w:val="18"/>
          </w:rPr>
          <w:t>Site News</w:t>
        </w:r>
        <w:r w:rsidRPr="004919AD">
          <w:rPr>
            <w:rFonts w:ascii="Verdana" w:eastAsia="Times New Roman" w:hAnsi="Verdana" w:cs="Times New Roman"/>
            <w:b/>
            <w:bCs/>
            <w:color w:val="000000"/>
            <w:sz w:val="18"/>
            <w:szCs w:val="18"/>
          </w:rPr>
          <w:fldChar w:fldCharType="end"/>
        </w:r>
        <w:r w:rsidRPr="004919AD">
          <w:rPr>
            <w:rFonts w:ascii="Verdana" w:eastAsia="Times New Roman" w:hAnsi="Verdana" w:cs="Times New Roman"/>
            <w:b/>
            <w:bCs/>
            <w:color w:val="000000"/>
            <w:sz w:val="18"/>
            <w:szCs w:val="18"/>
          </w:rPr>
          <w:t xml:space="preserve"> -  </w:t>
        </w:r>
        <w:r w:rsidRPr="004919AD">
          <w:rPr>
            <w:rFonts w:ascii="Verdana" w:eastAsia="Times New Roman" w:hAnsi="Verdana" w:cs="Times New Roman"/>
            <w:b/>
            <w:bCs/>
            <w:color w:val="000000"/>
            <w:sz w:val="18"/>
            <w:szCs w:val="18"/>
          </w:rPr>
          <w:fldChar w:fldCharType="begin"/>
        </w:r>
        <w:r w:rsidRPr="004919AD">
          <w:rPr>
            <w:rFonts w:ascii="Verdana" w:eastAsia="Times New Roman" w:hAnsi="Verdana" w:cs="Times New Roman"/>
            <w:b/>
            <w:bCs/>
            <w:color w:val="000000"/>
            <w:sz w:val="18"/>
            <w:szCs w:val="18"/>
          </w:rPr>
          <w:instrText xml:space="preserve"> HYPERLINK "http://www.exforsys.com/contact.html" </w:instrText>
        </w:r>
        <w:r w:rsidRPr="004919AD">
          <w:rPr>
            <w:rFonts w:ascii="Verdana" w:eastAsia="Times New Roman" w:hAnsi="Verdana" w:cs="Times New Roman"/>
            <w:b/>
            <w:bCs/>
            <w:color w:val="000000"/>
            <w:sz w:val="18"/>
            <w:szCs w:val="18"/>
          </w:rPr>
          <w:fldChar w:fldCharType="separate"/>
        </w:r>
        <w:r w:rsidRPr="004919AD">
          <w:rPr>
            <w:rFonts w:ascii="Tahoma" w:eastAsia="Times New Roman" w:hAnsi="Tahoma" w:cs="Tahoma"/>
            <w:b/>
            <w:bCs/>
            <w:color w:val="000000"/>
            <w:sz w:val="18"/>
          </w:rPr>
          <w:t>Contact</w:t>
        </w:r>
        <w:r w:rsidRPr="004919AD">
          <w:rPr>
            <w:rFonts w:ascii="Verdana" w:eastAsia="Times New Roman" w:hAnsi="Verdana" w:cs="Times New Roman"/>
            <w:b/>
            <w:bCs/>
            <w:color w:val="000000"/>
            <w:sz w:val="18"/>
            <w:szCs w:val="18"/>
          </w:rPr>
          <w:fldChar w:fldCharType="end"/>
        </w:r>
        <w:r w:rsidRPr="004919AD">
          <w:rPr>
            <w:rFonts w:ascii="Verdana" w:eastAsia="Times New Roman" w:hAnsi="Verdana" w:cs="Times New Roman"/>
            <w:b/>
            <w:bCs/>
            <w:color w:val="000000"/>
            <w:sz w:val="18"/>
            <w:szCs w:val="18"/>
          </w:rPr>
          <w:t xml:space="preserve">   </w:t>
        </w:r>
        <w:r w:rsidRPr="004919AD">
          <w:rPr>
            <w:rFonts w:ascii="Verdana" w:eastAsia="Times New Roman" w:hAnsi="Verdana" w:cs="Times New Roman"/>
            <w:b/>
            <w:bCs/>
            <w:color w:val="000000"/>
            <w:sz w:val="18"/>
            <w:szCs w:val="18"/>
          </w:rPr>
          <w:fldChar w:fldCharType="begin"/>
        </w:r>
        <w:r w:rsidRPr="004919AD">
          <w:rPr>
            <w:rFonts w:ascii="Verdana" w:eastAsia="Times New Roman" w:hAnsi="Verdana" w:cs="Times New Roman"/>
            <w:b/>
            <w:bCs/>
            <w:color w:val="000000"/>
            <w:sz w:val="18"/>
            <w:szCs w:val="18"/>
          </w:rPr>
          <w:instrText xml:space="preserve"> HYPERLINK "http://www.exforsys.com/sitemap.html" </w:instrText>
        </w:r>
        <w:r w:rsidRPr="004919AD">
          <w:rPr>
            <w:rFonts w:ascii="Verdana" w:eastAsia="Times New Roman" w:hAnsi="Verdana" w:cs="Times New Roman"/>
            <w:b/>
            <w:bCs/>
            <w:color w:val="000000"/>
            <w:sz w:val="18"/>
            <w:szCs w:val="18"/>
          </w:rPr>
          <w:fldChar w:fldCharType="separate"/>
        </w:r>
        <w:r w:rsidRPr="004919AD">
          <w:rPr>
            <w:rFonts w:ascii="Tahoma" w:eastAsia="Times New Roman" w:hAnsi="Tahoma" w:cs="Tahoma"/>
            <w:b/>
            <w:bCs/>
            <w:color w:val="000000"/>
            <w:sz w:val="18"/>
          </w:rPr>
          <w:t>Sitemap</w:t>
        </w:r>
        <w:r w:rsidRPr="004919AD">
          <w:rPr>
            <w:rFonts w:ascii="Verdana" w:eastAsia="Times New Roman" w:hAnsi="Verdana" w:cs="Times New Roman"/>
            <w:b/>
            <w:bCs/>
            <w:color w:val="000000"/>
            <w:sz w:val="18"/>
            <w:szCs w:val="18"/>
          </w:rPr>
          <w:fldChar w:fldCharType="end"/>
        </w:r>
        <w:r w:rsidRPr="004919AD">
          <w:rPr>
            <w:rFonts w:ascii="Verdana" w:eastAsia="Times New Roman" w:hAnsi="Verdana" w:cs="Times New Roman"/>
            <w:b/>
            <w:bCs/>
            <w:color w:val="000000"/>
            <w:sz w:val="18"/>
            <w:szCs w:val="18"/>
          </w:rPr>
          <w:t xml:space="preserve">   </w:t>
        </w:r>
      </w:ins>
    </w:p>
    <w:p w:rsidR="004919AD" w:rsidRPr="004919AD" w:rsidRDefault="004919AD" w:rsidP="004919AD">
      <w:pPr>
        <w:spacing w:after="240" w:line="240" w:lineRule="auto"/>
        <w:jc w:val="center"/>
        <w:rPr>
          <w:ins w:id="404" w:author="Unknown"/>
          <w:rFonts w:ascii="Tahoma" w:eastAsia="Times New Roman" w:hAnsi="Tahoma" w:cs="Tahoma"/>
          <w:color w:val="000000"/>
          <w:sz w:val="17"/>
          <w:szCs w:val="17"/>
        </w:rPr>
      </w:pPr>
      <w:ins w:id="405" w:author="Unknown">
        <w:r w:rsidRPr="004919AD">
          <w:rPr>
            <w:rFonts w:ascii="Tahoma" w:eastAsia="Times New Roman" w:hAnsi="Tahoma" w:cs="Tahoma"/>
            <w:color w:val="000000"/>
            <w:sz w:val="17"/>
            <w:szCs w:val="17"/>
          </w:rPr>
          <w:br/>
        </w:r>
        <w:proofErr w:type="gramStart"/>
        <w:r w:rsidRPr="004919AD">
          <w:rPr>
            <w:rFonts w:ascii="Tahoma" w:eastAsia="Times New Roman" w:hAnsi="Tahoma" w:cs="Tahoma"/>
            <w:color w:val="000000"/>
            <w:sz w:val="17"/>
            <w:szCs w:val="17"/>
          </w:rPr>
          <w:t>Copyright © 2000 - 2010 exforsys.com.</w:t>
        </w:r>
        <w:proofErr w:type="gramEnd"/>
        <w:r w:rsidRPr="004919AD">
          <w:rPr>
            <w:rFonts w:ascii="Tahoma" w:eastAsia="Times New Roman" w:hAnsi="Tahoma" w:cs="Tahoma"/>
            <w:color w:val="000000"/>
            <w:sz w:val="17"/>
            <w:szCs w:val="17"/>
          </w:rPr>
          <w:t xml:space="preserve"> All Rights Reserved </w:t>
        </w:r>
        <w:r w:rsidRPr="004919AD">
          <w:rPr>
            <w:rFonts w:ascii="Tahoma" w:eastAsia="Times New Roman" w:hAnsi="Tahoma" w:cs="Tahoma"/>
            <w:color w:val="000000"/>
            <w:sz w:val="17"/>
            <w:szCs w:val="17"/>
          </w:rPr>
          <w:br/>
        </w:r>
        <w:r w:rsidRPr="004919AD">
          <w:rPr>
            <w:rFonts w:ascii="Tahoma" w:eastAsia="Times New Roman" w:hAnsi="Tahoma" w:cs="Tahoma"/>
            <w:color w:val="000000"/>
            <w:sz w:val="17"/>
            <w:szCs w:val="17"/>
          </w:rPr>
          <w:br/>
        </w:r>
      </w:ins>
      <w:r>
        <w:rPr>
          <w:rFonts w:ascii="Tahoma" w:eastAsia="Times New Roman" w:hAnsi="Tahoma" w:cs="Tahoma"/>
          <w:noProof/>
          <w:color w:val="336699"/>
          <w:sz w:val="18"/>
          <w:szCs w:val="18"/>
        </w:rPr>
        <w:drawing>
          <wp:inline distT="0" distB="0" distL="0" distR="0">
            <wp:extent cx="2228850" cy="152400"/>
            <wp:effectExtent l="19050" t="0" r="0" b="0"/>
            <wp:docPr id="67" name="Picture 67" descr="Page copy protected against web site content infringement by Copyscap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ge copy protected against web site content infringement by Copyscape">
                      <a:hlinkClick r:id="rId83"/>
                    </pic:cNvPr>
                    <pic:cNvPicPr>
                      <a:picLocks noChangeAspect="1" noChangeArrowheads="1"/>
                    </pic:cNvPicPr>
                  </pic:nvPicPr>
                  <pic:blipFill>
                    <a:blip r:embed="rId84" cstate="print"/>
                    <a:srcRect/>
                    <a:stretch>
                      <a:fillRect/>
                    </a:stretch>
                  </pic:blipFill>
                  <pic:spPr bwMode="auto">
                    <a:xfrm>
                      <a:off x="0" y="0"/>
                      <a:ext cx="2228850" cy="152400"/>
                    </a:xfrm>
                    <a:prstGeom prst="rect">
                      <a:avLst/>
                    </a:prstGeom>
                    <a:noFill/>
                    <a:ln w="9525">
                      <a:noFill/>
                      <a:miter lim="800000"/>
                      <a:headEnd/>
                      <a:tailEnd/>
                    </a:ln>
                  </pic:spPr>
                </pic:pic>
              </a:graphicData>
            </a:graphic>
          </wp:inline>
        </w:drawing>
      </w:r>
    </w:p>
    <w:p w:rsidR="008B598B" w:rsidRDefault="004919AD" w:rsidP="004919AD">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r w:rsidRPr="004919AD">
        <w:rPr>
          <w:rFonts w:ascii="Tahoma" w:eastAsia="Times New Roman" w:hAnsi="Tahoma" w:cs="Tahoma"/>
          <w:color w:val="000000"/>
          <w:sz w:val="17"/>
          <w:szCs w:val="17"/>
        </w:rPr>
        <w:pict/>
      </w:r>
    </w:p>
    <w:sectPr w:rsidR="008B598B" w:rsidSect="008B5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84F92"/>
    <w:multiLevelType w:val="multilevel"/>
    <w:tmpl w:val="A2F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046F12"/>
    <w:multiLevelType w:val="multilevel"/>
    <w:tmpl w:val="CCF0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2439C"/>
    <w:multiLevelType w:val="multilevel"/>
    <w:tmpl w:val="D52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46CF3"/>
    <w:multiLevelType w:val="multilevel"/>
    <w:tmpl w:val="3126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60CC3"/>
    <w:multiLevelType w:val="multilevel"/>
    <w:tmpl w:val="7BC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D32E8"/>
    <w:multiLevelType w:val="multilevel"/>
    <w:tmpl w:val="508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661763"/>
    <w:multiLevelType w:val="multilevel"/>
    <w:tmpl w:val="C4A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2556B6"/>
    <w:multiLevelType w:val="multilevel"/>
    <w:tmpl w:val="BED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DD4383"/>
    <w:multiLevelType w:val="multilevel"/>
    <w:tmpl w:val="7A1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0C3174"/>
    <w:multiLevelType w:val="multilevel"/>
    <w:tmpl w:val="F2F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7"/>
  </w:num>
  <w:num w:numId="6">
    <w:abstractNumId w:val="8"/>
  </w:num>
  <w:num w:numId="7">
    <w:abstractNumId w:val="9"/>
  </w:num>
  <w:num w:numId="8">
    <w:abstractNumId w:val="1"/>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9AD"/>
    <w:rsid w:val="004919AD"/>
    <w:rsid w:val="00834276"/>
    <w:rsid w:val="008B598B"/>
    <w:rsid w:val="00C62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8B"/>
  </w:style>
  <w:style w:type="paragraph" w:styleId="Heading1">
    <w:name w:val="heading 1"/>
    <w:basedOn w:val="Normal"/>
    <w:link w:val="Heading1Char"/>
    <w:uiPriority w:val="9"/>
    <w:qFormat/>
    <w:rsid w:val="004919AD"/>
    <w:pPr>
      <w:spacing w:before="100" w:beforeAutospacing="1" w:after="100" w:afterAutospacing="1" w:line="240" w:lineRule="auto"/>
      <w:outlineLvl w:val="0"/>
    </w:pPr>
    <w:rPr>
      <w:rFonts w:ascii="Times New Roman" w:eastAsia="Times New Roman" w:hAnsi="Times New Roman" w:cs="Times New Roman"/>
      <w:b/>
      <w:bCs/>
      <w:color w:val="0080C0"/>
      <w:kern w:val="36"/>
      <w:sz w:val="27"/>
      <w:szCs w:val="27"/>
    </w:rPr>
  </w:style>
  <w:style w:type="paragraph" w:styleId="Heading2">
    <w:name w:val="heading 2"/>
    <w:basedOn w:val="Normal"/>
    <w:link w:val="Heading2Char"/>
    <w:uiPriority w:val="9"/>
    <w:qFormat/>
    <w:rsid w:val="004919AD"/>
    <w:pPr>
      <w:spacing w:before="100" w:beforeAutospacing="1" w:after="75"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4919AD"/>
    <w:pPr>
      <w:shd w:val="clear" w:color="auto" w:fill="FFFFFF"/>
      <w:spacing w:before="100" w:beforeAutospacing="1" w:after="100" w:afterAutospacing="1" w:line="240" w:lineRule="auto"/>
      <w:outlineLvl w:val="2"/>
    </w:pPr>
    <w:rPr>
      <w:rFonts w:ascii="Tahoma" w:eastAsia="Times New Roman" w:hAnsi="Tahoma" w:cs="Tahoma"/>
      <w:b/>
      <w:bCs/>
      <w:color w:val="454545"/>
    </w:rPr>
  </w:style>
  <w:style w:type="paragraph" w:styleId="Heading4">
    <w:name w:val="heading 4"/>
    <w:basedOn w:val="Normal"/>
    <w:link w:val="Heading4Char"/>
    <w:uiPriority w:val="9"/>
    <w:qFormat/>
    <w:rsid w:val="004919AD"/>
    <w:pPr>
      <w:spacing w:after="0" w:line="240" w:lineRule="auto"/>
      <w:outlineLvl w:val="3"/>
    </w:pPr>
    <w:rPr>
      <w:rFonts w:ascii="Times New Roman" w:eastAsia="Times New Roman" w:hAnsi="Times New Roman" w:cs="Times New Roman"/>
      <w:b/>
      <w:bCs/>
      <w:color w:val="0000FF"/>
      <w:sz w:val="21"/>
      <w:szCs w:val="21"/>
    </w:rPr>
  </w:style>
  <w:style w:type="paragraph" w:styleId="Heading5">
    <w:name w:val="heading 5"/>
    <w:basedOn w:val="Normal"/>
    <w:link w:val="Heading5Char"/>
    <w:uiPriority w:val="9"/>
    <w:qFormat/>
    <w:rsid w:val="004919A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9AD"/>
    <w:rPr>
      <w:rFonts w:ascii="Times New Roman" w:eastAsia="Times New Roman" w:hAnsi="Times New Roman" w:cs="Times New Roman"/>
      <w:b/>
      <w:bCs/>
      <w:color w:val="0080C0"/>
      <w:kern w:val="36"/>
      <w:sz w:val="27"/>
      <w:szCs w:val="27"/>
    </w:rPr>
  </w:style>
  <w:style w:type="character" w:customStyle="1" w:styleId="Heading2Char">
    <w:name w:val="Heading 2 Char"/>
    <w:basedOn w:val="DefaultParagraphFont"/>
    <w:link w:val="Heading2"/>
    <w:uiPriority w:val="9"/>
    <w:rsid w:val="004919AD"/>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4919AD"/>
    <w:rPr>
      <w:rFonts w:ascii="Tahoma" w:eastAsia="Times New Roman" w:hAnsi="Tahoma" w:cs="Tahoma"/>
      <w:b/>
      <w:bCs/>
      <w:color w:val="454545"/>
      <w:shd w:val="clear" w:color="auto" w:fill="FFFFFF"/>
    </w:rPr>
  </w:style>
  <w:style w:type="character" w:customStyle="1" w:styleId="Heading4Char">
    <w:name w:val="Heading 4 Char"/>
    <w:basedOn w:val="DefaultParagraphFont"/>
    <w:link w:val="Heading4"/>
    <w:uiPriority w:val="9"/>
    <w:rsid w:val="004919AD"/>
    <w:rPr>
      <w:rFonts w:ascii="Times New Roman" w:eastAsia="Times New Roman" w:hAnsi="Times New Roman" w:cs="Times New Roman"/>
      <w:b/>
      <w:bCs/>
      <w:color w:val="0000FF"/>
      <w:sz w:val="21"/>
      <w:szCs w:val="21"/>
    </w:rPr>
  </w:style>
  <w:style w:type="character" w:customStyle="1" w:styleId="Heading5Char">
    <w:name w:val="Heading 5 Char"/>
    <w:basedOn w:val="DefaultParagraphFont"/>
    <w:link w:val="Heading5"/>
    <w:uiPriority w:val="9"/>
    <w:rsid w:val="004919A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919AD"/>
    <w:rPr>
      <w:rFonts w:ascii="Tahoma" w:hAnsi="Tahoma" w:cs="Tahoma" w:hint="default"/>
      <w:strike w:val="0"/>
      <w:dstrike w:val="0"/>
      <w:color w:val="336699"/>
      <w:sz w:val="18"/>
      <w:szCs w:val="18"/>
      <w:u w:val="none"/>
      <w:effect w:val="none"/>
    </w:rPr>
  </w:style>
  <w:style w:type="character" w:styleId="FollowedHyperlink">
    <w:name w:val="FollowedHyperlink"/>
    <w:basedOn w:val="DefaultParagraphFont"/>
    <w:uiPriority w:val="99"/>
    <w:semiHidden/>
    <w:unhideWhenUsed/>
    <w:rsid w:val="004919AD"/>
    <w:rPr>
      <w:rFonts w:ascii="Tahoma" w:hAnsi="Tahoma" w:cs="Tahoma" w:hint="default"/>
      <w:strike w:val="0"/>
      <w:dstrike w:val="0"/>
      <w:color w:val="336699"/>
      <w:sz w:val="18"/>
      <w:szCs w:val="18"/>
      <w:u w:val="none"/>
      <w:effect w:val="none"/>
    </w:rPr>
  </w:style>
  <w:style w:type="paragraph" w:styleId="NormalWeb">
    <w:name w:val="Normal (Web)"/>
    <w:basedOn w:val="Normal"/>
    <w:uiPriority w:val="99"/>
    <w:semiHidden/>
    <w:unhideWhenUsed/>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xred">
    <w:name w:val="xred"/>
    <w:basedOn w:val="Normal"/>
    <w:rsid w:val="004919AD"/>
    <w:pPr>
      <w:shd w:val="clear" w:color="auto" w:fill="000000"/>
      <w:spacing w:after="75" w:line="240" w:lineRule="auto"/>
    </w:pPr>
    <w:rPr>
      <w:rFonts w:ascii="Verdana" w:eastAsia="Times New Roman" w:hAnsi="Verdana" w:cs="Times New Roman"/>
      <w:color w:val="000000"/>
      <w:sz w:val="20"/>
      <w:szCs w:val="20"/>
    </w:rPr>
  </w:style>
  <w:style w:type="paragraph" w:customStyle="1" w:styleId="imgborder">
    <w:name w:val="imgborder"/>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orange">
    <w:name w:val="orange"/>
    <w:basedOn w:val="Normal"/>
    <w:rsid w:val="004919AD"/>
    <w:pPr>
      <w:shd w:val="clear" w:color="auto" w:fill="FFFFFF"/>
      <w:spacing w:after="75" w:line="240" w:lineRule="auto"/>
    </w:pPr>
    <w:rPr>
      <w:rFonts w:ascii="Verdana" w:eastAsia="Times New Roman" w:hAnsi="Verdana" w:cs="Times New Roman"/>
      <w:color w:val="E0692A"/>
      <w:sz w:val="20"/>
      <w:szCs w:val="20"/>
    </w:rPr>
  </w:style>
  <w:style w:type="paragraph" w:customStyle="1" w:styleId="lidisc">
    <w:name w:val="lidisc"/>
    <w:basedOn w:val="Normal"/>
    <w:rsid w:val="004919AD"/>
    <w:pPr>
      <w:shd w:val="clear" w:color="auto" w:fill="FFFFFF"/>
      <w:spacing w:after="75" w:line="240" w:lineRule="auto"/>
      <w:ind w:firstLine="300"/>
    </w:pPr>
    <w:rPr>
      <w:rFonts w:ascii="Verdana" w:eastAsia="Times New Roman" w:hAnsi="Verdana" w:cs="Times New Roman"/>
      <w:color w:val="336699"/>
      <w:sz w:val="20"/>
      <w:szCs w:val="20"/>
    </w:rPr>
  </w:style>
  <w:style w:type="paragraph" w:customStyle="1" w:styleId="lisquare">
    <w:name w:val="lisquare"/>
    <w:basedOn w:val="Normal"/>
    <w:rsid w:val="004919AD"/>
    <w:pPr>
      <w:shd w:val="clear" w:color="auto" w:fill="FFFFFF"/>
      <w:spacing w:after="75" w:line="240" w:lineRule="auto"/>
      <w:ind w:firstLine="300"/>
    </w:pPr>
    <w:rPr>
      <w:rFonts w:ascii="Verdana" w:eastAsia="Times New Roman" w:hAnsi="Verdana" w:cs="Times New Roman"/>
      <w:color w:val="336699"/>
      <w:sz w:val="20"/>
      <w:szCs w:val="20"/>
    </w:rPr>
  </w:style>
  <w:style w:type="paragraph" w:customStyle="1" w:styleId="intxt">
    <w:name w:val="in_txt"/>
    <w:basedOn w:val="Normal"/>
    <w:rsid w:val="004919AD"/>
    <w:pPr>
      <w:shd w:val="clear" w:color="auto" w:fill="EEEEEE"/>
      <w:spacing w:before="45" w:after="0" w:line="240" w:lineRule="auto"/>
    </w:pPr>
    <w:rPr>
      <w:rFonts w:ascii="Verdana" w:eastAsia="Times New Roman" w:hAnsi="Verdana" w:cs="Times New Roman"/>
      <w:b/>
      <w:bCs/>
      <w:color w:val="E0691A"/>
      <w:sz w:val="15"/>
      <w:szCs w:val="15"/>
    </w:rPr>
  </w:style>
  <w:style w:type="paragraph" w:customStyle="1" w:styleId="submit1">
    <w:name w:val="submit1"/>
    <w:basedOn w:val="Normal"/>
    <w:rsid w:val="004919AD"/>
    <w:pPr>
      <w:shd w:val="clear" w:color="auto" w:fill="E0691A"/>
      <w:spacing w:after="15" w:line="240" w:lineRule="auto"/>
      <w:ind w:right="150"/>
    </w:pPr>
    <w:rPr>
      <w:rFonts w:ascii="Verdana" w:eastAsia="Times New Roman" w:hAnsi="Verdana" w:cs="Times New Roman"/>
      <w:b/>
      <w:bCs/>
      <w:color w:val="FFFFFF"/>
      <w:sz w:val="24"/>
      <w:szCs w:val="24"/>
    </w:rPr>
  </w:style>
  <w:style w:type="paragraph" w:customStyle="1" w:styleId="regpass">
    <w:name w:val="reg_pass"/>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content">
    <w:name w:val="content"/>
    <w:basedOn w:val="Normal"/>
    <w:rsid w:val="004919AD"/>
    <w:pPr>
      <w:pBdr>
        <w:top w:val="single" w:sz="6" w:space="0" w:color="BBBBBB"/>
        <w:left w:val="single" w:sz="6" w:space="0" w:color="BBBBBB"/>
        <w:bottom w:val="single" w:sz="6" w:space="0" w:color="BBBBBB"/>
        <w:right w:val="single" w:sz="6" w:space="0" w:color="BBBBBB"/>
      </w:pBdr>
      <w:shd w:val="clear" w:color="auto" w:fill="FFFFFF"/>
      <w:spacing w:after="0" w:line="240" w:lineRule="auto"/>
    </w:pPr>
    <w:rPr>
      <w:rFonts w:ascii="Verdana" w:eastAsia="Times New Roman" w:hAnsi="Verdana" w:cs="Times New Roman"/>
      <w:color w:val="000000"/>
      <w:sz w:val="20"/>
      <w:szCs w:val="20"/>
    </w:rPr>
  </w:style>
  <w:style w:type="paragraph" w:customStyle="1" w:styleId="header">
    <w:name w:val="header"/>
    <w:basedOn w:val="Normal"/>
    <w:rsid w:val="004919AD"/>
    <w:pPr>
      <w:shd w:val="clear" w:color="auto" w:fill="FFFFFF"/>
      <w:spacing w:after="0" w:line="240" w:lineRule="auto"/>
    </w:pPr>
    <w:rPr>
      <w:rFonts w:ascii="Verdana" w:eastAsia="Times New Roman" w:hAnsi="Verdana" w:cs="Times New Roman"/>
      <w:color w:val="808080"/>
      <w:sz w:val="20"/>
      <w:szCs w:val="20"/>
    </w:rPr>
  </w:style>
  <w:style w:type="paragraph" w:customStyle="1" w:styleId="dsd">
    <w:name w:val="dsd"/>
    <w:basedOn w:val="Normal"/>
    <w:rsid w:val="004919AD"/>
    <w:pPr>
      <w:shd w:val="clear" w:color="auto" w:fill="FFFFFF"/>
      <w:spacing w:after="150" w:line="240" w:lineRule="auto"/>
    </w:pPr>
    <w:rPr>
      <w:rFonts w:ascii="Verdana" w:eastAsia="Times New Roman" w:hAnsi="Verdana" w:cs="Times New Roman"/>
      <w:color w:val="000000"/>
      <w:sz w:val="20"/>
      <w:szCs w:val="20"/>
    </w:rPr>
  </w:style>
  <w:style w:type="paragraph" w:customStyle="1" w:styleId="topbar">
    <w:name w:val="topbar"/>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fbar">
    <w:name w:val="fbar"/>
    <w:basedOn w:val="Normal"/>
    <w:rsid w:val="004919AD"/>
    <w:pPr>
      <w:shd w:val="clear" w:color="auto" w:fill="C3C3C3"/>
      <w:spacing w:after="75" w:line="240" w:lineRule="auto"/>
    </w:pPr>
    <w:rPr>
      <w:rFonts w:ascii="Verdana" w:eastAsia="Times New Roman" w:hAnsi="Verdana" w:cs="Times New Roman"/>
      <w:color w:val="C3C3C3"/>
      <w:sz w:val="20"/>
      <w:szCs w:val="20"/>
    </w:rPr>
  </w:style>
  <w:style w:type="paragraph" w:customStyle="1" w:styleId="topinfo">
    <w:name w:val="top_info"/>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topinfoleft">
    <w:name w:val="top_info_left"/>
    <w:basedOn w:val="Normal"/>
    <w:rsid w:val="004919AD"/>
    <w:pPr>
      <w:shd w:val="clear" w:color="auto" w:fill="FFFFFF"/>
      <w:spacing w:after="0" w:line="240" w:lineRule="auto"/>
    </w:pPr>
    <w:rPr>
      <w:rFonts w:ascii="Verdana" w:eastAsia="Times New Roman" w:hAnsi="Verdana" w:cs="Times New Roman"/>
      <w:color w:val="000000"/>
      <w:sz w:val="20"/>
      <w:szCs w:val="20"/>
    </w:rPr>
  </w:style>
  <w:style w:type="paragraph" w:customStyle="1" w:styleId="topinforight">
    <w:name w:val="top_info_right"/>
    <w:basedOn w:val="Normal"/>
    <w:rsid w:val="004919AD"/>
    <w:pPr>
      <w:shd w:val="clear" w:color="auto" w:fill="FFFFFF"/>
      <w:spacing w:after="0" w:line="240" w:lineRule="auto"/>
    </w:pPr>
    <w:rPr>
      <w:rFonts w:ascii="Verdana" w:eastAsia="Times New Roman" w:hAnsi="Verdana" w:cs="Times New Roman"/>
      <w:color w:val="000000"/>
      <w:sz w:val="20"/>
      <w:szCs w:val="20"/>
    </w:rPr>
  </w:style>
  <w:style w:type="paragraph" w:customStyle="1" w:styleId="browsecategory">
    <w:name w:val="browse_category"/>
    <w:basedOn w:val="Normal"/>
    <w:rsid w:val="004919AD"/>
    <w:pPr>
      <w:shd w:val="clear" w:color="auto" w:fill="FFFFFF"/>
      <w:spacing w:after="75" w:line="240" w:lineRule="auto"/>
    </w:pPr>
    <w:rPr>
      <w:rFonts w:ascii="Verdana" w:eastAsia="Times New Roman" w:hAnsi="Verdana" w:cs="Times New Roman"/>
      <w:color w:val="FFFFFF"/>
      <w:sz w:val="20"/>
      <w:szCs w:val="20"/>
    </w:rPr>
  </w:style>
  <w:style w:type="paragraph" w:customStyle="1" w:styleId="bar">
    <w:name w:val="bar"/>
    <w:basedOn w:val="Normal"/>
    <w:rsid w:val="004919AD"/>
    <w:pPr>
      <w:shd w:val="clear" w:color="auto" w:fill="FF9148"/>
      <w:spacing w:after="75" w:line="240" w:lineRule="auto"/>
    </w:pPr>
    <w:rPr>
      <w:rFonts w:ascii="Verdana" w:eastAsia="Times New Roman" w:hAnsi="Verdana" w:cs="Times New Roman"/>
      <w:color w:val="FFFFFF"/>
      <w:sz w:val="26"/>
      <w:szCs w:val="26"/>
    </w:rPr>
  </w:style>
  <w:style w:type="paragraph" w:customStyle="1" w:styleId="searchfield">
    <w:name w:val="search_field"/>
    <w:basedOn w:val="Normal"/>
    <w:rsid w:val="004919AD"/>
    <w:pPr>
      <w:shd w:val="clear" w:color="auto" w:fill="FFFFFF"/>
      <w:spacing w:before="75" w:after="75" w:line="240" w:lineRule="auto"/>
    </w:pPr>
    <w:rPr>
      <w:rFonts w:ascii="Verdana" w:eastAsia="Times New Roman" w:hAnsi="Verdana" w:cs="Times New Roman"/>
      <w:b/>
      <w:bCs/>
      <w:color w:val="808080"/>
      <w:sz w:val="20"/>
      <w:szCs w:val="20"/>
    </w:rPr>
  </w:style>
  <w:style w:type="paragraph" w:customStyle="1" w:styleId="grey">
    <w:name w:val="grey"/>
    <w:basedOn w:val="Normal"/>
    <w:rsid w:val="004919AD"/>
    <w:pPr>
      <w:shd w:val="clear" w:color="auto" w:fill="FFFFFF"/>
      <w:spacing w:after="75" w:line="240" w:lineRule="auto"/>
    </w:pPr>
    <w:rPr>
      <w:rFonts w:ascii="Verdana" w:eastAsia="Times New Roman" w:hAnsi="Verdana" w:cs="Times New Roman"/>
      <w:color w:val="808080"/>
      <w:sz w:val="20"/>
      <w:szCs w:val="20"/>
    </w:rPr>
  </w:style>
  <w:style w:type="paragraph" w:customStyle="1" w:styleId="center">
    <w:name w:val="center"/>
    <w:basedOn w:val="Normal"/>
    <w:rsid w:val="004919AD"/>
    <w:pPr>
      <w:shd w:val="clear" w:color="auto" w:fill="FFFFFF"/>
      <w:spacing w:after="0" w:line="240" w:lineRule="auto"/>
      <w:ind w:left="300"/>
    </w:pPr>
    <w:rPr>
      <w:rFonts w:ascii="Verdana" w:eastAsia="Times New Roman" w:hAnsi="Verdana" w:cs="Times New Roman"/>
      <w:color w:val="000000"/>
      <w:sz w:val="20"/>
      <w:szCs w:val="20"/>
    </w:rPr>
  </w:style>
  <w:style w:type="paragraph" w:customStyle="1" w:styleId="center2">
    <w:name w:val="center2"/>
    <w:basedOn w:val="Normal"/>
    <w:rsid w:val="004919AD"/>
    <w:pPr>
      <w:shd w:val="clear" w:color="auto" w:fill="FFFFFF"/>
      <w:spacing w:after="0" w:line="240" w:lineRule="auto"/>
      <w:ind w:left="225"/>
    </w:pPr>
    <w:rPr>
      <w:rFonts w:ascii="Verdana" w:eastAsia="Times New Roman" w:hAnsi="Verdana" w:cs="Times New Roman"/>
      <w:color w:val="000000"/>
      <w:sz w:val="20"/>
      <w:szCs w:val="20"/>
    </w:rPr>
  </w:style>
  <w:style w:type="paragraph" w:customStyle="1" w:styleId="centerside">
    <w:name w:val="center_side"/>
    <w:basedOn w:val="Normal"/>
    <w:rsid w:val="004919AD"/>
    <w:pPr>
      <w:shd w:val="clear" w:color="auto" w:fill="FFFFFF"/>
      <w:spacing w:before="150" w:after="0" w:line="240" w:lineRule="auto"/>
      <w:ind w:left="570"/>
    </w:pPr>
    <w:rPr>
      <w:rFonts w:ascii="Verdana" w:eastAsia="Times New Roman" w:hAnsi="Verdana" w:cs="Times New Roman"/>
      <w:color w:val="000000"/>
      <w:sz w:val="20"/>
      <w:szCs w:val="20"/>
    </w:rPr>
  </w:style>
  <w:style w:type="paragraph" w:customStyle="1" w:styleId="rightside">
    <w:name w:val="right_side"/>
    <w:basedOn w:val="Normal"/>
    <w:rsid w:val="004919AD"/>
    <w:pPr>
      <w:shd w:val="clear" w:color="auto" w:fill="FFFFFF"/>
      <w:spacing w:before="150" w:after="150" w:line="240" w:lineRule="auto"/>
      <w:jc w:val="right"/>
    </w:pPr>
    <w:rPr>
      <w:rFonts w:ascii="Verdana" w:eastAsia="Times New Roman" w:hAnsi="Verdana" w:cs="Times New Roman"/>
      <w:color w:val="414141"/>
      <w:sz w:val="20"/>
      <w:szCs w:val="20"/>
    </w:rPr>
  </w:style>
  <w:style w:type="paragraph" w:customStyle="1" w:styleId="centerbox">
    <w:name w:val="center_box"/>
    <w:basedOn w:val="Normal"/>
    <w:rsid w:val="004919AD"/>
    <w:pPr>
      <w:shd w:val="clear" w:color="auto" w:fill="FFFFFF"/>
      <w:spacing w:after="150" w:line="240" w:lineRule="auto"/>
    </w:pPr>
    <w:rPr>
      <w:rFonts w:ascii="Verdana" w:eastAsia="Times New Roman" w:hAnsi="Verdana" w:cs="Times New Roman"/>
      <w:color w:val="000000"/>
      <w:sz w:val="20"/>
      <w:szCs w:val="20"/>
    </w:rPr>
  </w:style>
  <w:style w:type="paragraph" w:customStyle="1" w:styleId="centerboxhalf">
    <w:name w:val="center_box_half"/>
    <w:basedOn w:val="Normal"/>
    <w:rsid w:val="004919AD"/>
    <w:pPr>
      <w:shd w:val="clear" w:color="auto" w:fill="FFFFFF"/>
      <w:spacing w:after="0" w:line="240" w:lineRule="auto"/>
    </w:pPr>
    <w:rPr>
      <w:rFonts w:ascii="Verdana" w:eastAsia="Times New Roman" w:hAnsi="Verdana" w:cs="Times New Roman"/>
      <w:b/>
      <w:bCs/>
      <w:color w:val="000000"/>
      <w:sz w:val="20"/>
      <w:szCs w:val="20"/>
    </w:rPr>
  </w:style>
  <w:style w:type="paragraph" w:customStyle="1" w:styleId="centerboxleft">
    <w:name w:val="center_box_left"/>
    <w:basedOn w:val="Normal"/>
    <w:rsid w:val="004919AD"/>
    <w:pPr>
      <w:shd w:val="clear" w:color="auto" w:fill="FFFFFF"/>
      <w:spacing w:after="0" w:line="240" w:lineRule="auto"/>
    </w:pPr>
    <w:rPr>
      <w:rFonts w:ascii="Verdana" w:eastAsia="Times New Roman" w:hAnsi="Verdana" w:cs="Times New Roman"/>
      <w:b/>
      <w:bCs/>
      <w:color w:val="000000"/>
      <w:sz w:val="20"/>
      <w:szCs w:val="20"/>
    </w:rPr>
  </w:style>
  <w:style w:type="paragraph" w:customStyle="1" w:styleId="right">
    <w:name w:val="right"/>
    <w:basedOn w:val="Normal"/>
    <w:rsid w:val="004919AD"/>
    <w:pPr>
      <w:shd w:val="clear" w:color="auto" w:fill="FFFFFF"/>
      <w:spacing w:after="0" w:line="240" w:lineRule="auto"/>
    </w:pPr>
    <w:rPr>
      <w:rFonts w:ascii="Verdana" w:eastAsia="Times New Roman" w:hAnsi="Verdana" w:cs="Times New Roman"/>
      <w:color w:val="000000"/>
      <w:sz w:val="20"/>
      <w:szCs w:val="20"/>
    </w:rPr>
  </w:style>
  <w:style w:type="paragraph" w:customStyle="1" w:styleId="rightarticles">
    <w:name w:val="right_articles"/>
    <w:basedOn w:val="Normal"/>
    <w:rsid w:val="004919AD"/>
    <w:pPr>
      <w:shd w:val="clear" w:color="auto" w:fill="FFFFFF"/>
      <w:spacing w:after="45" w:line="240" w:lineRule="auto"/>
    </w:pPr>
    <w:rPr>
      <w:rFonts w:ascii="Verdana" w:eastAsia="Times New Roman" w:hAnsi="Verdana" w:cs="Times New Roman"/>
      <w:color w:val="414141"/>
      <w:sz w:val="20"/>
      <w:szCs w:val="20"/>
    </w:rPr>
  </w:style>
  <w:style w:type="paragraph" w:customStyle="1" w:styleId="notice">
    <w:name w:val="notice"/>
    <w:basedOn w:val="Normal"/>
    <w:rsid w:val="004919AD"/>
    <w:pPr>
      <w:shd w:val="clear" w:color="auto" w:fill="EEEEEE"/>
      <w:spacing w:after="45" w:line="240" w:lineRule="auto"/>
    </w:pPr>
    <w:rPr>
      <w:rFonts w:ascii="Verdana" w:eastAsia="Times New Roman" w:hAnsi="Verdana" w:cs="Times New Roman"/>
      <w:color w:val="808080"/>
      <w:sz w:val="20"/>
      <w:szCs w:val="20"/>
    </w:rPr>
  </w:style>
  <w:style w:type="paragraph" w:customStyle="1" w:styleId="image">
    <w:name w:val="image"/>
    <w:basedOn w:val="Normal"/>
    <w:rsid w:val="004919AD"/>
    <w:pPr>
      <w:shd w:val="clear" w:color="auto" w:fill="FFFFFF"/>
      <w:spacing w:after="45" w:line="240" w:lineRule="auto"/>
      <w:ind w:right="135"/>
    </w:pPr>
    <w:rPr>
      <w:rFonts w:ascii="Verdana" w:eastAsia="Times New Roman" w:hAnsi="Verdana" w:cs="Times New Roman"/>
      <w:color w:val="000000"/>
      <w:sz w:val="20"/>
      <w:szCs w:val="20"/>
    </w:rPr>
  </w:style>
  <w:style w:type="paragraph" w:customStyle="1" w:styleId="artindex">
    <w:name w:val="artindex"/>
    <w:basedOn w:val="Normal"/>
    <w:rsid w:val="004919AD"/>
    <w:pPr>
      <w:shd w:val="clear" w:color="auto" w:fill="FFFFFF"/>
      <w:spacing w:after="150" w:line="240" w:lineRule="auto"/>
      <w:ind w:left="150" w:right="150"/>
    </w:pPr>
    <w:rPr>
      <w:rFonts w:ascii="Verdana" w:eastAsia="Times New Roman" w:hAnsi="Verdana" w:cs="Times New Roman"/>
      <w:color w:val="000000"/>
      <w:sz w:val="20"/>
      <w:szCs w:val="20"/>
    </w:rPr>
  </w:style>
  <w:style w:type="paragraph" w:customStyle="1" w:styleId="artindexarticles">
    <w:name w:val="artindex_articles"/>
    <w:basedOn w:val="Normal"/>
    <w:rsid w:val="004919AD"/>
    <w:pPr>
      <w:shd w:val="clear" w:color="auto" w:fill="F5F5F5"/>
      <w:spacing w:after="45" w:line="240" w:lineRule="auto"/>
    </w:pPr>
    <w:rPr>
      <w:rFonts w:ascii="Verdana" w:eastAsia="Times New Roman" w:hAnsi="Verdana" w:cs="Times New Roman"/>
      <w:color w:val="414141"/>
      <w:sz w:val="20"/>
      <w:szCs w:val="20"/>
    </w:rPr>
  </w:style>
  <w:style w:type="paragraph" w:customStyle="1" w:styleId="left">
    <w:name w:val="left"/>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category">
    <w:name w:val="category"/>
    <w:basedOn w:val="Normal"/>
    <w:rsid w:val="004919AD"/>
    <w:pPr>
      <w:shd w:val="clear" w:color="auto" w:fill="F5F5F5"/>
      <w:spacing w:after="45" w:line="240" w:lineRule="auto"/>
    </w:pPr>
    <w:rPr>
      <w:rFonts w:ascii="Verdana" w:eastAsia="Times New Roman" w:hAnsi="Verdana" w:cs="Times New Roman"/>
      <w:b/>
      <w:bCs/>
      <w:color w:val="414141"/>
      <w:sz w:val="20"/>
      <w:szCs w:val="20"/>
    </w:rPr>
  </w:style>
  <w:style w:type="paragraph" w:customStyle="1" w:styleId="leftother">
    <w:name w:val="left_other"/>
    <w:basedOn w:val="Normal"/>
    <w:rsid w:val="004919AD"/>
    <w:pPr>
      <w:shd w:val="clear" w:color="auto" w:fill="F5F5F5"/>
      <w:spacing w:after="75" w:line="240" w:lineRule="auto"/>
    </w:pPr>
    <w:rPr>
      <w:rFonts w:ascii="Verdana" w:eastAsia="Times New Roman" w:hAnsi="Verdana" w:cs="Times New Roman"/>
      <w:color w:val="414141"/>
      <w:sz w:val="20"/>
      <w:szCs w:val="20"/>
    </w:rPr>
  </w:style>
  <w:style w:type="paragraph" w:customStyle="1" w:styleId="spacer">
    <w:name w:val="spacer"/>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footer">
    <w:name w:val="footer"/>
    <w:basedOn w:val="Normal"/>
    <w:rsid w:val="004919AD"/>
    <w:pPr>
      <w:shd w:val="clear" w:color="auto" w:fill="FFFFFF"/>
      <w:spacing w:after="75" w:line="480" w:lineRule="atLeast"/>
      <w:jc w:val="center"/>
    </w:pPr>
    <w:rPr>
      <w:rFonts w:ascii="Verdana" w:eastAsia="Times New Roman" w:hAnsi="Verdana" w:cs="Times New Roman"/>
      <w:color w:val="000000"/>
      <w:sz w:val="20"/>
      <w:szCs w:val="20"/>
    </w:rPr>
  </w:style>
  <w:style w:type="paragraph" w:customStyle="1" w:styleId="cmtheader">
    <w:name w:val="cmt_header"/>
    <w:basedOn w:val="Normal"/>
    <w:rsid w:val="004919AD"/>
    <w:pPr>
      <w:shd w:val="clear" w:color="auto" w:fill="869A9B"/>
      <w:spacing w:after="75" w:line="240" w:lineRule="auto"/>
    </w:pPr>
    <w:rPr>
      <w:rFonts w:ascii="Verdana" w:eastAsia="Times New Roman" w:hAnsi="Verdana" w:cs="Times New Roman"/>
      <w:color w:val="FAFAFA"/>
      <w:sz w:val="18"/>
      <w:szCs w:val="18"/>
    </w:rPr>
  </w:style>
  <w:style w:type="paragraph" w:customStyle="1" w:styleId="cmtmain">
    <w:name w:val="cmt_main"/>
    <w:basedOn w:val="Normal"/>
    <w:rsid w:val="004919AD"/>
    <w:pPr>
      <w:pBdr>
        <w:top w:val="single" w:sz="6" w:space="0" w:color="869A9B"/>
        <w:left w:val="single" w:sz="6" w:space="0" w:color="869A9B"/>
        <w:bottom w:val="single" w:sz="6" w:space="0" w:color="869A9B"/>
        <w:right w:val="single" w:sz="6" w:space="0" w:color="869A9B"/>
      </w:pBdr>
      <w:shd w:val="clear" w:color="auto" w:fill="FFFFFF"/>
      <w:spacing w:after="75" w:line="240" w:lineRule="auto"/>
    </w:pPr>
    <w:rPr>
      <w:rFonts w:ascii="Verdana" w:eastAsia="Times New Roman" w:hAnsi="Verdana" w:cs="Times New Roman"/>
      <w:color w:val="FAFAFA"/>
      <w:sz w:val="20"/>
      <w:szCs w:val="20"/>
    </w:rPr>
  </w:style>
  <w:style w:type="paragraph" w:customStyle="1" w:styleId="arttitle">
    <w:name w:val="art_title"/>
    <w:basedOn w:val="Normal"/>
    <w:rsid w:val="004919AD"/>
    <w:pPr>
      <w:shd w:val="clear" w:color="auto" w:fill="FFFFFF"/>
      <w:spacing w:after="75" w:line="240" w:lineRule="atLeast"/>
    </w:pPr>
    <w:rPr>
      <w:rFonts w:ascii="Verdana" w:eastAsia="Times New Roman" w:hAnsi="Verdana" w:cs="Times New Roman"/>
      <w:b/>
      <w:bCs/>
      <w:color w:val="000000"/>
      <w:sz w:val="39"/>
      <w:szCs w:val="39"/>
    </w:rPr>
  </w:style>
  <w:style w:type="paragraph" w:customStyle="1" w:styleId="artcontent">
    <w:name w:val="art_content"/>
    <w:basedOn w:val="Normal"/>
    <w:rsid w:val="004919AD"/>
    <w:pPr>
      <w:shd w:val="clear" w:color="auto" w:fill="FFFFFF"/>
      <w:spacing w:after="75" w:line="240" w:lineRule="auto"/>
      <w:jc w:val="both"/>
    </w:pPr>
    <w:rPr>
      <w:rFonts w:ascii="Verdana" w:eastAsia="Times New Roman" w:hAnsi="Verdana" w:cs="Times New Roman"/>
      <w:color w:val="000000"/>
      <w:sz w:val="20"/>
      <w:szCs w:val="20"/>
    </w:rPr>
  </w:style>
  <w:style w:type="paragraph" w:customStyle="1" w:styleId="artnext">
    <w:name w:val="art_next"/>
    <w:basedOn w:val="Normal"/>
    <w:rsid w:val="004919AD"/>
    <w:pPr>
      <w:shd w:val="clear" w:color="auto" w:fill="FFFFFF"/>
      <w:spacing w:after="75" w:line="240" w:lineRule="auto"/>
      <w:jc w:val="right"/>
    </w:pPr>
    <w:rPr>
      <w:rFonts w:ascii="Verdana" w:eastAsia="Times New Roman" w:hAnsi="Verdana" w:cs="Times New Roman"/>
      <w:b/>
      <w:bCs/>
      <w:color w:val="000000"/>
      <w:sz w:val="20"/>
      <w:szCs w:val="20"/>
    </w:rPr>
  </w:style>
  <w:style w:type="paragraph" w:customStyle="1" w:styleId="counttitlebox">
    <w:name w:val="count_title_box"/>
    <w:basedOn w:val="Normal"/>
    <w:rsid w:val="004919AD"/>
    <w:pPr>
      <w:shd w:val="clear" w:color="auto" w:fill="FFFFFF"/>
      <w:spacing w:after="75" w:line="240" w:lineRule="auto"/>
    </w:pPr>
    <w:rPr>
      <w:rFonts w:ascii="Verdana" w:eastAsia="Times New Roman" w:hAnsi="Verdana" w:cs="Times New Roman"/>
      <w:b/>
      <w:bCs/>
      <w:color w:val="0000FF"/>
      <w:sz w:val="24"/>
      <w:szCs w:val="24"/>
    </w:rPr>
  </w:style>
  <w:style w:type="paragraph" w:customStyle="1" w:styleId="artinfo">
    <w:name w:val="art_info"/>
    <w:basedOn w:val="Normal"/>
    <w:rsid w:val="004919AD"/>
    <w:pPr>
      <w:shd w:val="clear" w:color="auto" w:fill="FFFFFF"/>
      <w:spacing w:after="75" w:line="240" w:lineRule="auto"/>
    </w:pPr>
    <w:rPr>
      <w:rFonts w:ascii="Verdana" w:eastAsia="Times New Roman" w:hAnsi="Verdana" w:cs="Times New Roman"/>
      <w:color w:val="737373"/>
      <w:sz w:val="17"/>
      <w:szCs w:val="17"/>
    </w:rPr>
  </w:style>
  <w:style w:type="paragraph" w:customStyle="1" w:styleId="artpagination2">
    <w:name w:val="art_pagination2"/>
    <w:basedOn w:val="Normal"/>
    <w:rsid w:val="004919AD"/>
    <w:pPr>
      <w:shd w:val="clear" w:color="auto" w:fill="F3F2CF"/>
      <w:spacing w:after="75" w:line="240" w:lineRule="auto"/>
      <w:jc w:val="right"/>
    </w:pPr>
    <w:rPr>
      <w:rFonts w:ascii="Verdana" w:eastAsia="Times New Roman" w:hAnsi="Verdana" w:cs="Times New Roman"/>
      <w:color w:val="000000"/>
      <w:sz w:val="20"/>
      <w:szCs w:val="20"/>
    </w:rPr>
  </w:style>
  <w:style w:type="paragraph" w:customStyle="1" w:styleId="artpagination">
    <w:name w:val="art_pagination"/>
    <w:basedOn w:val="Normal"/>
    <w:rsid w:val="004919AD"/>
    <w:pPr>
      <w:shd w:val="clear" w:color="auto" w:fill="F3F2CF"/>
      <w:spacing w:after="75" w:line="240" w:lineRule="auto"/>
      <w:jc w:val="right"/>
    </w:pPr>
    <w:rPr>
      <w:rFonts w:ascii="Verdana" w:eastAsia="Times New Roman" w:hAnsi="Verdana" w:cs="Times New Roman"/>
      <w:color w:val="000000"/>
      <w:sz w:val="20"/>
      <w:szCs w:val="20"/>
    </w:rPr>
  </w:style>
  <w:style w:type="paragraph" w:customStyle="1" w:styleId="hightld">
    <w:name w:val="hightld"/>
    <w:basedOn w:val="Normal"/>
    <w:rsid w:val="004919AD"/>
    <w:pPr>
      <w:shd w:val="clear" w:color="auto" w:fill="FFFFFF"/>
      <w:spacing w:after="75" w:line="240" w:lineRule="auto"/>
    </w:pPr>
    <w:rPr>
      <w:rFonts w:ascii="Verdana" w:eastAsia="Times New Roman" w:hAnsi="Verdana" w:cs="Times New Roman"/>
      <w:b/>
      <w:bCs/>
      <w:color w:val="0000FF"/>
      <w:sz w:val="20"/>
      <w:szCs w:val="20"/>
    </w:rPr>
  </w:style>
  <w:style w:type="paragraph" w:customStyle="1" w:styleId="rbroundbox">
    <w:name w:val="rbroundbox"/>
    <w:basedOn w:val="Normal"/>
    <w:rsid w:val="004919AD"/>
    <w:pPr>
      <w:shd w:val="clear" w:color="auto" w:fill="FFFFFF"/>
      <w:spacing w:before="240" w:after="240" w:line="240" w:lineRule="auto"/>
    </w:pPr>
    <w:rPr>
      <w:rFonts w:ascii="Verdana" w:eastAsia="Times New Roman" w:hAnsi="Verdana" w:cs="Times New Roman"/>
      <w:color w:val="000000"/>
      <w:sz w:val="20"/>
      <w:szCs w:val="20"/>
    </w:rPr>
  </w:style>
  <w:style w:type="paragraph" w:customStyle="1" w:styleId="rbtop">
    <w:name w:val="rbtop"/>
    <w:basedOn w:val="Normal"/>
    <w:rsid w:val="004919AD"/>
    <w:pPr>
      <w:shd w:val="clear" w:color="auto" w:fill="FFFFFF"/>
      <w:spacing w:after="75" w:line="240" w:lineRule="auto"/>
    </w:pPr>
    <w:rPr>
      <w:rFonts w:ascii="Verdana" w:eastAsia="Times New Roman" w:hAnsi="Verdana" w:cs="Times New Roman"/>
      <w:color w:val="000000"/>
      <w:sz w:val="2"/>
      <w:szCs w:val="2"/>
    </w:rPr>
  </w:style>
  <w:style w:type="paragraph" w:customStyle="1" w:styleId="rbbot">
    <w:name w:val="rbbot"/>
    <w:basedOn w:val="Normal"/>
    <w:rsid w:val="004919AD"/>
    <w:pPr>
      <w:shd w:val="clear" w:color="auto" w:fill="FFFFFF"/>
      <w:spacing w:after="75" w:line="240" w:lineRule="auto"/>
    </w:pPr>
    <w:rPr>
      <w:rFonts w:ascii="Verdana" w:eastAsia="Times New Roman" w:hAnsi="Verdana" w:cs="Times New Roman"/>
      <w:color w:val="000000"/>
      <w:sz w:val="2"/>
      <w:szCs w:val="2"/>
    </w:rPr>
  </w:style>
  <w:style w:type="paragraph" w:customStyle="1" w:styleId="rbcontent">
    <w:name w:val="rbcontent"/>
    <w:basedOn w:val="Normal"/>
    <w:rsid w:val="004919AD"/>
    <w:pPr>
      <w:shd w:val="clear" w:color="auto" w:fill="FFFFFF"/>
      <w:spacing w:after="0" w:line="240" w:lineRule="auto"/>
      <w:ind w:left="105" w:right="105"/>
    </w:pPr>
    <w:rPr>
      <w:rFonts w:ascii="Verdana" w:eastAsia="Times New Roman" w:hAnsi="Verdana" w:cs="Times New Roman"/>
      <w:color w:val="000000"/>
      <w:sz w:val="20"/>
      <w:szCs w:val="20"/>
    </w:rPr>
  </w:style>
  <w:style w:type="paragraph" w:customStyle="1" w:styleId="tableheader">
    <w:name w:val="table_header"/>
    <w:basedOn w:val="Normal"/>
    <w:rsid w:val="004919AD"/>
    <w:pPr>
      <w:pBdr>
        <w:top w:val="single" w:sz="6" w:space="0" w:color="4A8797"/>
        <w:left w:val="single" w:sz="6" w:space="3" w:color="4A8797"/>
        <w:bottom w:val="single" w:sz="6" w:space="0" w:color="4A8797"/>
        <w:right w:val="single" w:sz="6" w:space="0" w:color="4A8797"/>
      </w:pBdr>
      <w:shd w:val="clear" w:color="auto" w:fill="4A8797"/>
      <w:spacing w:after="75" w:line="240" w:lineRule="auto"/>
    </w:pPr>
    <w:rPr>
      <w:rFonts w:ascii="Arial" w:eastAsia="Times New Roman" w:hAnsi="Arial" w:cs="Arial"/>
      <w:b/>
      <w:bCs/>
      <w:color w:val="FFFFFF"/>
      <w:sz w:val="18"/>
      <w:szCs w:val="18"/>
    </w:rPr>
  </w:style>
  <w:style w:type="paragraph" w:customStyle="1" w:styleId="tablemain">
    <w:name w:val="table_main"/>
    <w:basedOn w:val="Normal"/>
    <w:rsid w:val="004919AD"/>
    <w:pPr>
      <w:pBdr>
        <w:top w:val="single" w:sz="2" w:space="4" w:color="69BFDE"/>
        <w:left w:val="single" w:sz="6" w:space="4" w:color="69BFDE"/>
        <w:bottom w:val="single" w:sz="6" w:space="4" w:color="69BFDE"/>
        <w:right w:val="single" w:sz="6" w:space="4" w:color="69BFDE"/>
      </w:pBdr>
      <w:shd w:val="clear" w:color="auto" w:fill="FAFAFA"/>
      <w:spacing w:after="75" w:line="240" w:lineRule="auto"/>
    </w:pPr>
    <w:rPr>
      <w:rFonts w:ascii="Verdana" w:eastAsia="Times New Roman" w:hAnsi="Verdana" w:cs="Times New Roman"/>
      <w:color w:val="000000"/>
      <w:sz w:val="20"/>
      <w:szCs w:val="20"/>
    </w:rPr>
  </w:style>
  <w:style w:type="paragraph" w:customStyle="1" w:styleId="x">
    <w:name w:val="x"/>
    <w:basedOn w:val="Normal"/>
    <w:rsid w:val="004919AD"/>
    <w:pPr>
      <w:shd w:val="clear" w:color="auto" w:fill="999999"/>
      <w:spacing w:before="75" w:after="30" w:line="240" w:lineRule="auto"/>
    </w:pPr>
    <w:rPr>
      <w:rFonts w:ascii="Verdana" w:eastAsia="Times New Roman" w:hAnsi="Verdana" w:cs="Times New Roman"/>
      <w:color w:val="999999"/>
      <w:sz w:val="20"/>
      <w:szCs w:val="20"/>
    </w:rPr>
  </w:style>
  <w:style w:type="paragraph" w:customStyle="1" w:styleId="blk2">
    <w:name w:val="blk2"/>
    <w:basedOn w:val="Normal"/>
    <w:rsid w:val="004919AD"/>
    <w:pPr>
      <w:shd w:val="clear" w:color="auto" w:fill="FFFFFF"/>
      <w:spacing w:after="75" w:line="240" w:lineRule="auto"/>
    </w:pPr>
    <w:rPr>
      <w:rFonts w:ascii="Tahoma" w:eastAsia="Times New Roman" w:hAnsi="Tahoma" w:cs="Tahoma"/>
      <w:color w:val="066CD2"/>
    </w:rPr>
  </w:style>
  <w:style w:type="paragraph" w:customStyle="1" w:styleId="artsort">
    <w:name w:val="art_sort"/>
    <w:basedOn w:val="Normal"/>
    <w:rsid w:val="004919AD"/>
    <w:pPr>
      <w:shd w:val="clear" w:color="auto" w:fill="FFFFFF"/>
      <w:spacing w:after="75" w:line="240" w:lineRule="atLeast"/>
      <w:textAlignment w:val="top"/>
    </w:pPr>
    <w:rPr>
      <w:rFonts w:ascii="Verdana" w:eastAsia="Times New Roman" w:hAnsi="Verdana" w:cs="Times New Roman"/>
      <w:color w:val="000000"/>
      <w:sz w:val="18"/>
      <w:szCs w:val="18"/>
    </w:rPr>
  </w:style>
  <w:style w:type="paragraph" w:customStyle="1" w:styleId="artbox">
    <w:name w:val="art_box"/>
    <w:basedOn w:val="Normal"/>
    <w:rsid w:val="004919AD"/>
    <w:pPr>
      <w:shd w:val="clear" w:color="auto" w:fill="E8E8E8"/>
      <w:spacing w:after="75" w:line="240" w:lineRule="auto"/>
    </w:pPr>
    <w:rPr>
      <w:rFonts w:ascii="Tahoma" w:eastAsia="Times New Roman" w:hAnsi="Tahoma" w:cs="Tahoma"/>
      <w:color w:val="000000"/>
      <w:sz w:val="24"/>
      <w:szCs w:val="24"/>
    </w:rPr>
  </w:style>
  <w:style w:type="paragraph" w:customStyle="1" w:styleId="artbox2">
    <w:name w:val="art_box2"/>
    <w:basedOn w:val="Normal"/>
    <w:rsid w:val="004919AD"/>
    <w:pPr>
      <w:shd w:val="clear" w:color="auto" w:fill="E8E8E8"/>
      <w:spacing w:after="75" w:line="240" w:lineRule="auto"/>
    </w:pPr>
    <w:rPr>
      <w:rFonts w:ascii="Verdana" w:eastAsia="Times New Roman" w:hAnsi="Verdana" w:cs="Times New Roman"/>
      <w:color w:val="000000"/>
      <w:sz w:val="20"/>
      <w:szCs w:val="20"/>
    </w:rPr>
  </w:style>
  <w:style w:type="paragraph" w:customStyle="1" w:styleId="listback">
    <w:name w:val="listback"/>
    <w:basedOn w:val="Normal"/>
    <w:rsid w:val="004919AD"/>
    <w:pPr>
      <w:shd w:val="clear" w:color="auto" w:fill="FFFFFF"/>
      <w:spacing w:after="150" w:line="240" w:lineRule="auto"/>
    </w:pPr>
    <w:rPr>
      <w:rFonts w:ascii="Verdana" w:eastAsia="Times New Roman" w:hAnsi="Verdana" w:cs="Times New Roman"/>
      <w:color w:val="121212"/>
      <w:spacing w:val="-15"/>
      <w:sz w:val="18"/>
      <w:szCs w:val="18"/>
    </w:rPr>
  </w:style>
  <w:style w:type="paragraph" w:customStyle="1" w:styleId="gmenu">
    <w:name w:val="gmenu"/>
    <w:basedOn w:val="Normal"/>
    <w:rsid w:val="004919AD"/>
    <w:pPr>
      <w:pBdr>
        <w:top w:val="single" w:sz="6" w:space="2" w:color="000000"/>
      </w:pBdr>
      <w:shd w:val="clear" w:color="auto" w:fill="2181C7"/>
      <w:spacing w:after="75" w:line="240" w:lineRule="auto"/>
      <w:ind w:right="375"/>
    </w:pPr>
    <w:rPr>
      <w:rFonts w:ascii="Verdana" w:eastAsia="Times New Roman" w:hAnsi="Verdana" w:cs="Times New Roman"/>
      <w:color w:val="000000"/>
      <w:sz w:val="20"/>
      <w:szCs w:val="20"/>
    </w:rPr>
  </w:style>
  <w:style w:type="paragraph" w:customStyle="1" w:styleId="greytext">
    <w:name w:val="greytext"/>
    <w:basedOn w:val="Normal"/>
    <w:rsid w:val="004919AD"/>
    <w:pPr>
      <w:shd w:val="clear" w:color="auto" w:fill="FFFFFF"/>
      <w:spacing w:after="75" w:line="240" w:lineRule="auto"/>
    </w:pPr>
    <w:rPr>
      <w:rFonts w:ascii="Verdana" w:eastAsia="Times New Roman" w:hAnsi="Verdana" w:cs="Times New Roman"/>
      <w:color w:val="494949"/>
      <w:sz w:val="15"/>
      <w:szCs w:val="15"/>
    </w:rPr>
  </w:style>
  <w:style w:type="paragraph" w:customStyle="1" w:styleId="catbox">
    <w:name w:val="catbox"/>
    <w:basedOn w:val="Normal"/>
    <w:rsid w:val="004919AD"/>
    <w:pPr>
      <w:shd w:val="clear" w:color="auto" w:fill="F2F2FF"/>
      <w:spacing w:after="75" w:line="240" w:lineRule="auto"/>
      <w:textAlignment w:val="center"/>
    </w:pPr>
    <w:rPr>
      <w:rFonts w:ascii="Verdana" w:eastAsia="Times New Roman" w:hAnsi="Verdana" w:cs="Times New Roman"/>
      <w:color w:val="000000"/>
      <w:sz w:val="20"/>
      <w:szCs w:val="20"/>
    </w:rPr>
  </w:style>
  <w:style w:type="paragraph" w:customStyle="1" w:styleId="artcontent0">
    <w:name w:val="artcontent"/>
    <w:basedOn w:val="Normal"/>
    <w:rsid w:val="004919AD"/>
    <w:pPr>
      <w:shd w:val="clear" w:color="auto" w:fill="FFFFFF"/>
      <w:spacing w:after="75" w:line="240" w:lineRule="auto"/>
      <w:jc w:val="both"/>
    </w:pPr>
    <w:rPr>
      <w:rFonts w:ascii="Verdana" w:eastAsia="Times New Roman" w:hAnsi="Verdana" w:cs="Times New Roman"/>
      <w:color w:val="000000"/>
      <w:sz w:val="20"/>
      <w:szCs w:val="20"/>
    </w:rPr>
  </w:style>
  <w:style w:type="paragraph" w:customStyle="1" w:styleId="rela">
    <w:name w:val="rela"/>
    <w:basedOn w:val="Normal"/>
    <w:rsid w:val="004919AD"/>
    <w:pPr>
      <w:shd w:val="clear" w:color="auto" w:fill="FFFFFF"/>
      <w:spacing w:after="0" w:line="240" w:lineRule="auto"/>
      <w:jc w:val="both"/>
    </w:pPr>
    <w:rPr>
      <w:rFonts w:ascii="Verdana" w:eastAsia="Times New Roman" w:hAnsi="Verdana" w:cs="Times New Roman"/>
      <w:color w:val="000000"/>
      <w:sz w:val="20"/>
      <w:szCs w:val="20"/>
    </w:rPr>
  </w:style>
  <w:style w:type="paragraph" w:customStyle="1" w:styleId="wvr">
    <w:name w:val="wvr"/>
    <w:basedOn w:val="Normal"/>
    <w:rsid w:val="004919AD"/>
    <w:pPr>
      <w:shd w:val="clear" w:color="auto" w:fill="FFFFFF"/>
      <w:spacing w:after="75" w:line="240" w:lineRule="auto"/>
    </w:pPr>
    <w:rPr>
      <w:rFonts w:ascii="Tahoma" w:eastAsia="Times New Roman" w:hAnsi="Tahoma" w:cs="Tahoma"/>
      <w:b/>
      <w:bCs/>
      <w:color w:val="000000"/>
      <w:sz w:val="17"/>
      <w:szCs w:val="17"/>
    </w:rPr>
  </w:style>
  <w:style w:type="paragraph" w:customStyle="1" w:styleId="topmenu">
    <w:name w:val="top_menu"/>
    <w:basedOn w:val="Normal"/>
    <w:rsid w:val="004919AD"/>
    <w:pPr>
      <w:shd w:val="clear" w:color="auto" w:fill="FFFFFF"/>
      <w:spacing w:after="75" w:line="240" w:lineRule="auto"/>
      <w:jc w:val="right"/>
    </w:pPr>
    <w:rPr>
      <w:rFonts w:ascii="Tahoma" w:eastAsia="Times New Roman" w:hAnsi="Tahoma" w:cs="Tahoma"/>
      <w:b/>
      <w:bCs/>
      <w:color w:val="000000"/>
      <w:sz w:val="18"/>
      <w:szCs w:val="18"/>
    </w:rPr>
  </w:style>
  <w:style w:type="paragraph" w:customStyle="1" w:styleId="arrowdiv">
    <w:name w:val="arrowdiv"/>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arrowdiv1">
    <w:name w:val="arrowdiv1"/>
    <w:basedOn w:val="Normal"/>
    <w:rsid w:val="004919AD"/>
    <w:pPr>
      <w:spacing w:after="75" w:line="240" w:lineRule="auto"/>
    </w:pPr>
    <w:rPr>
      <w:rFonts w:ascii="Verdana" w:eastAsia="Times New Roman" w:hAnsi="Verdana" w:cs="Times New Roman"/>
      <w:color w:val="000000"/>
      <w:sz w:val="20"/>
      <w:szCs w:val="20"/>
    </w:rPr>
  </w:style>
  <w:style w:type="paragraph" w:styleId="z-TopofForm">
    <w:name w:val="HTML Top of Form"/>
    <w:basedOn w:val="Normal"/>
    <w:next w:val="Normal"/>
    <w:link w:val="z-TopofFormChar"/>
    <w:hidden/>
    <w:uiPriority w:val="99"/>
    <w:semiHidden/>
    <w:unhideWhenUsed/>
    <w:rsid w:val="004919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919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919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919AD"/>
    <w:rPr>
      <w:rFonts w:ascii="Arial" w:eastAsia="Times New Roman" w:hAnsi="Arial" w:cs="Arial"/>
      <w:vanish/>
      <w:sz w:val="16"/>
      <w:szCs w:val="16"/>
    </w:rPr>
  </w:style>
  <w:style w:type="character" w:styleId="Strong">
    <w:name w:val="Strong"/>
    <w:basedOn w:val="DefaultParagraphFont"/>
    <w:uiPriority w:val="22"/>
    <w:qFormat/>
    <w:rsid w:val="004919AD"/>
    <w:rPr>
      <w:b/>
      <w:bCs/>
    </w:rPr>
  </w:style>
  <w:style w:type="character" w:styleId="Emphasis">
    <w:name w:val="Emphasis"/>
    <w:basedOn w:val="DefaultParagraphFont"/>
    <w:uiPriority w:val="20"/>
    <w:qFormat/>
    <w:rsid w:val="004919AD"/>
    <w:rPr>
      <w:i/>
      <w:iCs/>
    </w:rPr>
  </w:style>
  <w:style w:type="paragraph" w:customStyle="1" w:styleId="commenttitle">
    <w:name w:val="commenttitle"/>
    <w:basedOn w:val="Normal"/>
    <w:rsid w:val="004919AD"/>
    <w:pPr>
      <w:shd w:val="clear" w:color="auto" w:fill="FFFFFF"/>
      <w:spacing w:after="90" w:line="240" w:lineRule="auto"/>
    </w:pPr>
    <w:rPr>
      <w:rFonts w:ascii="Verdana" w:eastAsia="Times New Roman" w:hAnsi="Verdana" w:cs="Times New Roman"/>
      <w:color w:val="000000"/>
      <w:sz w:val="24"/>
      <w:szCs w:val="24"/>
    </w:rPr>
  </w:style>
  <w:style w:type="paragraph" w:customStyle="1" w:styleId="commentarea">
    <w:name w:val="commentarea"/>
    <w:basedOn w:val="Normal"/>
    <w:rsid w:val="004919AD"/>
    <w:pPr>
      <w:shd w:val="clear" w:color="auto" w:fill="FFFFFF"/>
      <w:spacing w:before="120" w:after="120" w:line="240" w:lineRule="auto"/>
      <w:ind w:right="60"/>
    </w:pPr>
    <w:rPr>
      <w:rFonts w:ascii="Georgia" w:eastAsia="Times New Roman" w:hAnsi="Georgia" w:cs="Times New Roman"/>
      <w:color w:val="000000"/>
      <w:sz w:val="20"/>
      <w:szCs w:val="20"/>
    </w:rPr>
  </w:style>
  <w:style w:type="paragraph" w:customStyle="1" w:styleId="commentarrow">
    <w:name w:val="commentarrow"/>
    <w:basedOn w:val="Normal"/>
    <w:rsid w:val="004919AD"/>
    <w:pPr>
      <w:shd w:val="clear" w:color="auto" w:fill="FFFFFF"/>
      <w:spacing w:after="0" w:line="240" w:lineRule="auto"/>
    </w:pPr>
    <w:rPr>
      <w:rFonts w:ascii="Verdana" w:eastAsia="Times New Roman" w:hAnsi="Verdana" w:cs="Times New Roman"/>
      <w:color w:val="000000"/>
      <w:sz w:val="20"/>
      <w:szCs w:val="20"/>
    </w:rPr>
  </w:style>
  <w:style w:type="paragraph" w:customStyle="1" w:styleId="commentfooter">
    <w:name w:val="commentfooter"/>
    <w:basedOn w:val="Normal"/>
    <w:rsid w:val="004919AD"/>
    <w:pPr>
      <w:shd w:val="clear" w:color="auto" w:fill="FFFFFF"/>
      <w:spacing w:before="60" w:after="75" w:line="240" w:lineRule="auto"/>
    </w:pPr>
    <w:rPr>
      <w:rFonts w:ascii="Verdana" w:eastAsia="Times New Roman" w:hAnsi="Verdana" w:cs="Times New Roman"/>
      <w:color w:val="666666"/>
      <w:sz w:val="19"/>
      <w:szCs w:val="19"/>
    </w:rPr>
  </w:style>
  <w:style w:type="paragraph" w:customStyle="1" w:styleId="commenttext2">
    <w:name w:val="commenttext2"/>
    <w:basedOn w:val="Normal"/>
    <w:rsid w:val="004919AD"/>
    <w:pPr>
      <w:pBdr>
        <w:top w:val="single" w:sz="6" w:space="2" w:color="BCBCBC"/>
        <w:left w:val="single" w:sz="6" w:space="2" w:color="BCBCBC"/>
        <w:bottom w:val="single" w:sz="6" w:space="2" w:color="BCBCBC"/>
        <w:right w:val="single" w:sz="6" w:space="2" w:color="BCBCBC"/>
      </w:pBdr>
      <w:shd w:val="clear" w:color="auto" w:fill="FFFFFF"/>
      <w:spacing w:after="75" w:line="240" w:lineRule="auto"/>
    </w:pPr>
    <w:rPr>
      <w:rFonts w:ascii="Verdana" w:eastAsia="Times New Roman" w:hAnsi="Verdana" w:cs="Times New Roman"/>
      <w:color w:val="000000"/>
      <w:sz w:val="20"/>
      <w:szCs w:val="20"/>
    </w:rPr>
  </w:style>
  <w:style w:type="paragraph" w:customStyle="1" w:styleId="commenttext3">
    <w:name w:val="commenttext3"/>
    <w:basedOn w:val="Normal"/>
    <w:rsid w:val="004919AD"/>
    <w:pPr>
      <w:shd w:val="clear" w:color="auto" w:fill="FFFFFF"/>
      <w:spacing w:after="75" w:line="240" w:lineRule="auto"/>
    </w:pPr>
    <w:rPr>
      <w:rFonts w:ascii="Verdana" w:eastAsia="Times New Roman" w:hAnsi="Verdana" w:cs="Times New Roman"/>
      <w:color w:val="000000"/>
    </w:rPr>
  </w:style>
  <w:style w:type="paragraph" w:customStyle="1" w:styleId="commenttext">
    <w:name w:val="commenttext"/>
    <w:basedOn w:val="Normal"/>
    <w:rsid w:val="004919AD"/>
    <w:pPr>
      <w:shd w:val="clear" w:color="auto" w:fill="FFFFFF"/>
      <w:spacing w:after="75" w:line="240" w:lineRule="auto"/>
    </w:pPr>
    <w:rPr>
      <w:rFonts w:ascii="Verdana" w:eastAsia="Times New Roman" w:hAnsi="Verdana" w:cs="Times New Roman"/>
      <w:color w:val="000000"/>
      <w:sz w:val="20"/>
      <w:szCs w:val="20"/>
    </w:rPr>
  </w:style>
  <w:style w:type="paragraph" w:customStyle="1" w:styleId="arrowdiv2">
    <w:name w:val="arrowdiv2"/>
    <w:basedOn w:val="Normal"/>
    <w:rsid w:val="004919AD"/>
    <w:pPr>
      <w:spacing w:after="75" w:line="240" w:lineRule="auto"/>
    </w:pPr>
    <w:rPr>
      <w:rFonts w:ascii="Verdana" w:eastAsia="Times New Roman" w:hAnsi="Verdana" w:cs="Times New Roman"/>
      <w:color w:val="000000"/>
      <w:sz w:val="20"/>
      <w:szCs w:val="20"/>
    </w:rPr>
  </w:style>
  <w:style w:type="paragraph" w:customStyle="1" w:styleId="head4">
    <w:name w:val="head4"/>
    <w:basedOn w:val="Normal"/>
    <w:rsid w:val="004919AD"/>
    <w:pPr>
      <w:shd w:val="clear" w:color="auto" w:fill="FFFFFF"/>
      <w:spacing w:after="0" w:line="240" w:lineRule="auto"/>
    </w:pPr>
    <w:rPr>
      <w:rFonts w:ascii="Verdana" w:eastAsia="Times New Roman" w:hAnsi="Verdana" w:cs="Times New Roman"/>
      <w:color w:val="336699"/>
      <w:sz w:val="20"/>
      <w:szCs w:val="20"/>
    </w:rPr>
  </w:style>
  <w:style w:type="paragraph" w:customStyle="1" w:styleId="inputfld">
    <w:name w:val="inputfld"/>
    <w:basedOn w:val="Normal"/>
    <w:rsid w:val="004919AD"/>
    <w:pPr>
      <w:pBdr>
        <w:top w:val="single" w:sz="6" w:space="0" w:color="C0C0C0"/>
        <w:left w:val="single" w:sz="6" w:space="0" w:color="C0C0C0"/>
        <w:bottom w:val="single" w:sz="6" w:space="0" w:color="C0C0C0"/>
        <w:right w:val="single" w:sz="6" w:space="0" w:color="C0C0C0"/>
      </w:pBdr>
      <w:shd w:val="clear" w:color="auto" w:fill="FFFFFF"/>
      <w:spacing w:before="75" w:after="75" w:line="240" w:lineRule="auto"/>
    </w:pPr>
    <w:rPr>
      <w:rFonts w:ascii="Verdana" w:eastAsia="Times New Roman" w:hAnsi="Verdana" w:cs="Times New Roman"/>
      <w:color w:val="000000"/>
      <w:sz w:val="20"/>
      <w:szCs w:val="20"/>
    </w:rPr>
  </w:style>
  <w:style w:type="paragraph" w:customStyle="1" w:styleId="txtarea">
    <w:name w:val="txtarea"/>
    <w:basedOn w:val="Normal"/>
    <w:rsid w:val="004919AD"/>
    <w:pPr>
      <w:pBdr>
        <w:top w:val="single" w:sz="6" w:space="0" w:color="C0C0C0"/>
        <w:left w:val="single" w:sz="6" w:space="0" w:color="C0C0C0"/>
        <w:bottom w:val="single" w:sz="6" w:space="0" w:color="C0C0C0"/>
        <w:right w:val="single" w:sz="6" w:space="0" w:color="C0C0C0"/>
      </w:pBdr>
      <w:shd w:val="clear" w:color="auto" w:fill="FFFFFF"/>
      <w:spacing w:before="75" w:after="75" w:line="240" w:lineRule="auto"/>
    </w:pPr>
    <w:rPr>
      <w:rFonts w:ascii="Verdana" w:eastAsia="Times New Roman" w:hAnsi="Verdana" w:cs="Times New Roman"/>
      <w:color w:val="000000"/>
      <w:sz w:val="20"/>
      <w:szCs w:val="20"/>
    </w:rPr>
  </w:style>
  <w:style w:type="paragraph" w:customStyle="1" w:styleId="arrowdiv3">
    <w:name w:val="arrowdiv3"/>
    <w:basedOn w:val="Normal"/>
    <w:rsid w:val="004919AD"/>
    <w:pPr>
      <w:spacing w:after="75" w:line="240" w:lineRule="auto"/>
    </w:pPr>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491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9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9837950">
      <w:marLeft w:val="0"/>
      <w:marRight w:val="0"/>
      <w:marTop w:val="0"/>
      <w:marBottom w:val="0"/>
      <w:divBdr>
        <w:top w:val="none" w:sz="0" w:space="0" w:color="auto"/>
        <w:left w:val="none" w:sz="0" w:space="0" w:color="auto"/>
        <w:bottom w:val="none" w:sz="0" w:space="0" w:color="auto"/>
        <w:right w:val="none" w:sz="0" w:space="0" w:color="auto"/>
      </w:divBdr>
      <w:divsChild>
        <w:div w:id="2020501153">
          <w:marLeft w:val="0"/>
          <w:marRight w:val="0"/>
          <w:marTop w:val="0"/>
          <w:marBottom w:val="0"/>
          <w:divBdr>
            <w:top w:val="none" w:sz="0" w:space="0" w:color="auto"/>
            <w:left w:val="none" w:sz="0" w:space="0" w:color="auto"/>
            <w:bottom w:val="none" w:sz="0" w:space="0" w:color="auto"/>
            <w:right w:val="none" w:sz="0" w:space="0" w:color="auto"/>
          </w:divBdr>
          <w:divsChild>
            <w:div w:id="719941030">
              <w:marLeft w:val="0"/>
              <w:marRight w:val="0"/>
              <w:marTop w:val="0"/>
              <w:marBottom w:val="0"/>
              <w:divBdr>
                <w:top w:val="none" w:sz="0" w:space="0" w:color="auto"/>
                <w:left w:val="none" w:sz="0" w:space="0" w:color="auto"/>
                <w:bottom w:val="none" w:sz="0" w:space="0" w:color="auto"/>
                <w:right w:val="none" w:sz="0" w:space="0" w:color="auto"/>
              </w:divBdr>
            </w:div>
            <w:div w:id="1593589242">
              <w:marLeft w:val="0"/>
              <w:marRight w:val="0"/>
              <w:marTop w:val="0"/>
              <w:marBottom w:val="45"/>
              <w:divBdr>
                <w:top w:val="none" w:sz="0" w:space="0" w:color="auto"/>
                <w:left w:val="none" w:sz="0" w:space="0" w:color="auto"/>
                <w:bottom w:val="none" w:sz="0" w:space="0" w:color="auto"/>
                <w:right w:val="none" w:sz="0" w:space="0" w:color="auto"/>
              </w:divBdr>
            </w:div>
            <w:div w:id="922492630">
              <w:marLeft w:val="0"/>
              <w:marRight w:val="0"/>
              <w:marTop w:val="0"/>
              <w:marBottom w:val="0"/>
              <w:divBdr>
                <w:top w:val="none" w:sz="0" w:space="0" w:color="auto"/>
                <w:left w:val="none" w:sz="0" w:space="0" w:color="auto"/>
                <w:bottom w:val="none" w:sz="0" w:space="0" w:color="auto"/>
                <w:right w:val="none" w:sz="0" w:space="0" w:color="auto"/>
              </w:divBdr>
            </w:div>
          </w:divsChild>
        </w:div>
        <w:div w:id="1000885278">
          <w:marLeft w:val="300"/>
          <w:marRight w:val="0"/>
          <w:marTop w:val="0"/>
          <w:marBottom w:val="0"/>
          <w:divBdr>
            <w:top w:val="none" w:sz="0" w:space="0" w:color="auto"/>
            <w:left w:val="none" w:sz="0" w:space="0" w:color="auto"/>
            <w:bottom w:val="none" w:sz="0" w:space="0" w:color="auto"/>
            <w:right w:val="none" w:sz="0" w:space="0" w:color="auto"/>
          </w:divBdr>
          <w:divsChild>
            <w:div w:id="1541354599">
              <w:marLeft w:val="0"/>
              <w:marRight w:val="0"/>
              <w:marTop w:val="0"/>
              <w:marBottom w:val="0"/>
              <w:divBdr>
                <w:top w:val="none" w:sz="0" w:space="0" w:color="auto"/>
                <w:left w:val="none" w:sz="0" w:space="0" w:color="auto"/>
                <w:bottom w:val="none" w:sz="0" w:space="0" w:color="auto"/>
                <w:right w:val="none" w:sz="0" w:space="0" w:color="auto"/>
              </w:divBdr>
            </w:div>
            <w:div w:id="2082942388">
              <w:marLeft w:val="0"/>
              <w:marRight w:val="0"/>
              <w:marTop w:val="0"/>
              <w:marBottom w:val="0"/>
              <w:divBdr>
                <w:top w:val="none" w:sz="0" w:space="0" w:color="auto"/>
                <w:left w:val="none" w:sz="0" w:space="0" w:color="auto"/>
                <w:bottom w:val="none" w:sz="0" w:space="0" w:color="auto"/>
                <w:right w:val="none" w:sz="0" w:space="0" w:color="auto"/>
              </w:divBdr>
            </w:div>
            <w:div w:id="1424181717">
              <w:marLeft w:val="0"/>
              <w:marRight w:val="0"/>
              <w:marTop w:val="0"/>
              <w:marBottom w:val="0"/>
              <w:divBdr>
                <w:top w:val="none" w:sz="0" w:space="0" w:color="auto"/>
                <w:left w:val="none" w:sz="0" w:space="0" w:color="auto"/>
                <w:bottom w:val="none" w:sz="0" w:space="0" w:color="auto"/>
                <w:right w:val="none" w:sz="0" w:space="0" w:color="auto"/>
              </w:divBdr>
            </w:div>
            <w:div w:id="1301306947">
              <w:marLeft w:val="0"/>
              <w:marRight w:val="0"/>
              <w:marTop w:val="0"/>
              <w:marBottom w:val="0"/>
              <w:divBdr>
                <w:top w:val="none" w:sz="0" w:space="0" w:color="auto"/>
                <w:left w:val="none" w:sz="0" w:space="0" w:color="auto"/>
                <w:bottom w:val="none" w:sz="0" w:space="0" w:color="auto"/>
                <w:right w:val="none" w:sz="0" w:space="0" w:color="auto"/>
              </w:divBdr>
            </w:div>
            <w:div w:id="55903924">
              <w:marLeft w:val="0"/>
              <w:marRight w:val="0"/>
              <w:marTop w:val="0"/>
              <w:marBottom w:val="0"/>
              <w:divBdr>
                <w:top w:val="none" w:sz="0" w:space="0" w:color="auto"/>
                <w:left w:val="none" w:sz="0" w:space="0" w:color="auto"/>
                <w:bottom w:val="none" w:sz="0" w:space="0" w:color="auto"/>
                <w:right w:val="none" w:sz="0" w:space="0" w:color="auto"/>
              </w:divBdr>
            </w:div>
            <w:div w:id="584729055">
              <w:marLeft w:val="0"/>
              <w:marRight w:val="0"/>
              <w:marTop w:val="0"/>
              <w:marBottom w:val="0"/>
              <w:divBdr>
                <w:top w:val="none" w:sz="0" w:space="0" w:color="auto"/>
                <w:left w:val="none" w:sz="0" w:space="0" w:color="auto"/>
                <w:bottom w:val="none" w:sz="0" w:space="0" w:color="auto"/>
                <w:right w:val="none" w:sz="0" w:space="0" w:color="auto"/>
              </w:divBdr>
            </w:div>
            <w:div w:id="652030090">
              <w:marLeft w:val="0"/>
              <w:marRight w:val="0"/>
              <w:marTop w:val="0"/>
              <w:marBottom w:val="0"/>
              <w:divBdr>
                <w:top w:val="none" w:sz="0" w:space="0" w:color="auto"/>
                <w:left w:val="none" w:sz="0" w:space="0" w:color="auto"/>
                <w:bottom w:val="none" w:sz="0" w:space="0" w:color="auto"/>
                <w:right w:val="none" w:sz="0" w:space="0" w:color="auto"/>
              </w:divBdr>
            </w:div>
            <w:div w:id="953362424">
              <w:marLeft w:val="0"/>
              <w:marRight w:val="0"/>
              <w:marTop w:val="0"/>
              <w:marBottom w:val="0"/>
              <w:divBdr>
                <w:top w:val="none" w:sz="0" w:space="0" w:color="auto"/>
                <w:left w:val="none" w:sz="0" w:space="0" w:color="auto"/>
                <w:bottom w:val="none" w:sz="0" w:space="0" w:color="auto"/>
                <w:right w:val="none" w:sz="0" w:space="0" w:color="auto"/>
              </w:divBdr>
            </w:div>
            <w:div w:id="1738358745">
              <w:marLeft w:val="0"/>
              <w:marRight w:val="0"/>
              <w:marTop w:val="0"/>
              <w:marBottom w:val="0"/>
              <w:divBdr>
                <w:top w:val="none" w:sz="0" w:space="0" w:color="auto"/>
                <w:left w:val="none" w:sz="0" w:space="0" w:color="auto"/>
                <w:bottom w:val="none" w:sz="0" w:space="0" w:color="auto"/>
                <w:right w:val="none" w:sz="0" w:space="0" w:color="auto"/>
              </w:divBdr>
            </w:div>
            <w:div w:id="66269115">
              <w:marLeft w:val="0"/>
              <w:marRight w:val="0"/>
              <w:marTop w:val="0"/>
              <w:marBottom w:val="0"/>
              <w:divBdr>
                <w:top w:val="none" w:sz="0" w:space="0" w:color="auto"/>
                <w:left w:val="none" w:sz="0" w:space="0" w:color="auto"/>
                <w:bottom w:val="none" w:sz="0" w:space="0" w:color="auto"/>
                <w:right w:val="none" w:sz="0" w:space="0" w:color="auto"/>
              </w:divBdr>
            </w:div>
            <w:div w:id="497769246">
              <w:marLeft w:val="0"/>
              <w:marRight w:val="0"/>
              <w:marTop w:val="0"/>
              <w:marBottom w:val="0"/>
              <w:divBdr>
                <w:top w:val="none" w:sz="0" w:space="0" w:color="auto"/>
                <w:left w:val="none" w:sz="0" w:space="0" w:color="auto"/>
                <w:bottom w:val="none" w:sz="0" w:space="0" w:color="auto"/>
                <w:right w:val="none" w:sz="0" w:space="0" w:color="auto"/>
              </w:divBdr>
            </w:div>
            <w:div w:id="569081033">
              <w:marLeft w:val="0"/>
              <w:marRight w:val="0"/>
              <w:marTop w:val="0"/>
              <w:marBottom w:val="0"/>
              <w:divBdr>
                <w:top w:val="none" w:sz="0" w:space="0" w:color="auto"/>
                <w:left w:val="none" w:sz="0" w:space="0" w:color="auto"/>
                <w:bottom w:val="none" w:sz="0" w:space="0" w:color="auto"/>
                <w:right w:val="none" w:sz="0" w:space="0" w:color="auto"/>
              </w:divBdr>
            </w:div>
            <w:div w:id="1650817161">
              <w:marLeft w:val="0"/>
              <w:marRight w:val="0"/>
              <w:marTop w:val="0"/>
              <w:marBottom w:val="0"/>
              <w:divBdr>
                <w:top w:val="none" w:sz="0" w:space="0" w:color="auto"/>
                <w:left w:val="none" w:sz="0" w:space="0" w:color="auto"/>
                <w:bottom w:val="none" w:sz="0" w:space="0" w:color="auto"/>
                <w:right w:val="none" w:sz="0" w:space="0" w:color="auto"/>
              </w:divBdr>
            </w:div>
            <w:div w:id="1032533424">
              <w:marLeft w:val="0"/>
              <w:marRight w:val="0"/>
              <w:marTop w:val="0"/>
              <w:marBottom w:val="0"/>
              <w:divBdr>
                <w:top w:val="none" w:sz="0" w:space="0" w:color="auto"/>
                <w:left w:val="none" w:sz="0" w:space="0" w:color="auto"/>
                <w:bottom w:val="none" w:sz="0" w:space="0" w:color="auto"/>
                <w:right w:val="none" w:sz="0" w:space="0" w:color="auto"/>
              </w:divBdr>
            </w:div>
            <w:div w:id="1785079401">
              <w:marLeft w:val="0"/>
              <w:marRight w:val="60"/>
              <w:marTop w:val="120"/>
              <w:marBottom w:val="120"/>
              <w:divBdr>
                <w:top w:val="none" w:sz="0" w:space="0" w:color="auto"/>
                <w:left w:val="none" w:sz="0" w:space="0" w:color="auto"/>
                <w:bottom w:val="none" w:sz="0" w:space="0" w:color="auto"/>
                <w:right w:val="none" w:sz="0" w:space="0" w:color="auto"/>
              </w:divBdr>
              <w:divsChild>
                <w:div w:id="553662035">
                  <w:marLeft w:val="0"/>
                  <w:marRight w:val="0"/>
                  <w:marTop w:val="0"/>
                  <w:marBottom w:val="0"/>
                  <w:divBdr>
                    <w:top w:val="none" w:sz="0" w:space="0" w:color="auto"/>
                    <w:left w:val="none" w:sz="0" w:space="0" w:color="auto"/>
                    <w:bottom w:val="none" w:sz="0" w:space="0" w:color="auto"/>
                    <w:right w:val="none" w:sz="0" w:space="0" w:color="auto"/>
                  </w:divBdr>
                  <w:divsChild>
                    <w:div w:id="1617710647">
                      <w:marLeft w:val="0"/>
                      <w:marRight w:val="0"/>
                      <w:marTop w:val="0"/>
                      <w:marBottom w:val="0"/>
                      <w:divBdr>
                        <w:top w:val="single" w:sz="6" w:space="2" w:color="BCBCBC"/>
                        <w:left w:val="single" w:sz="6" w:space="2" w:color="BCBCBC"/>
                        <w:bottom w:val="single" w:sz="6" w:space="2" w:color="BCBCBC"/>
                        <w:right w:val="single" w:sz="6" w:space="2" w:color="BCBCBC"/>
                      </w:divBdr>
                      <w:divsChild>
                        <w:div w:id="8775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4539">
                  <w:marLeft w:val="0"/>
                  <w:marRight w:val="0"/>
                  <w:marTop w:val="60"/>
                  <w:marBottom w:val="0"/>
                  <w:divBdr>
                    <w:top w:val="none" w:sz="0" w:space="0" w:color="auto"/>
                    <w:left w:val="none" w:sz="0" w:space="0" w:color="auto"/>
                    <w:bottom w:val="none" w:sz="0" w:space="0" w:color="auto"/>
                    <w:right w:val="none" w:sz="0" w:space="0" w:color="auto"/>
                  </w:divBdr>
                </w:div>
              </w:divsChild>
            </w:div>
            <w:div w:id="1539587489">
              <w:marLeft w:val="0"/>
              <w:marRight w:val="60"/>
              <w:marTop w:val="120"/>
              <w:marBottom w:val="120"/>
              <w:divBdr>
                <w:top w:val="none" w:sz="0" w:space="0" w:color="auto"/>
                <w:left w:val="none" w:sz="0" w:space="0" w:color="auto"/>
                <w:bottom w:val="none" w:sz="0" w:space="0" w:color="auto"/>
                <w:right w:val="none" w:sz="0" w:space="0" w:color="auto"/>
              </w:divBdr>
              <w:divsChild>
                <w:div w:id="937299236">
                  <w:marLeft w:val="0"/>
                  <w:marRight w:val="0"/>
                  <w:marTop w:val="0"/>
                  <w:marBottom w:val="0"/>
                  <w:divBdr>
                    <w:top w:val="none" w:sz="0" w:space="0" w:color="auto"/>
                    <w:left w:val="none" w:sz="0" w:space="0" w:color="auto"/>
                    <w:bottom w:val="none" w:sz="0" w:space="0" w:color="auto"/>
                    <w:right w:val="none" w:sz="0" w:space="0" w:color="auto"/>
                  </w:divBdr>
                  <w:divsChild>
                    <w:div w:id="222448733">
                      <w:marLeft w:val="0"/>
                      <w:marRight w:val="0"/>
                      <w:marTop w:val="0"/>
                      <w:marBottom w:val="0"/>
                      <w:divBdr>
                        <w:top w:val="single" w:sz="6" w:space="2" w:color="BCBCBC"/>
                        <w:left w:val="single" w:sz="6" w:space="2" w:color="BCBCBC"/>
                        <w:bottom w:val="single" w:sz="6" w:space="2" w:color="BCBCBC"/>
                        <w:right w:val="single" w:sz="6" w:space="2" w:color="BCBCBC"/>
                      </w:divBdr>
                      <w:divsChild>
                        <w:div w:id="4920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9335">
                  <w:marLeft w:val="0"/>
                  <w:marRight w:val="0"/>
                  <w:marTop w:val="60"/>
                  <w:marBottom w:val="0"/>
                  <w:divBdr>
                    <w:top w:val="none" w:sz="0" w:space="0" w:color="auto"/>
                    <w:left w:val="none" w:sz="0" w:space="0" w:color="auto"/>
                    <w:bottom w:val="none" w:sz="0" w:space="0" w:color="auto"/>
                    <w:right w:val="none" w:sz="0" w:space="0" w:color="auto"/>
                  </w:divBdr>
                </w:div>
              </w:divsChild>
            </w:div>
            <w:div w:id="1017342834">
              <w:marLeft w:val="0"/>
              <w:marRight w:val="60"/>
              <w:marTop w:val="120"/>
              <w:marBottom w:val="120"/>
              <w:divBdr>
                <w:top w:val="none" w:sz="0" w:space="0" w:color="auto"/>
                <w:left w:val="none" w:sz="0" w:space="0" w:color="auto"/>
                <w:bottom w:val="none" w:sz="0" w:space="0" w:color="auto"/>
                <w:right w:val="none" w:sz="0" w:space="0" w:color="auto"/>
              </w:divBdr>
              <w:divsChild>
                <w:div w:id="232011789">
                  <w:marLeft w:val="0"/>
                  <w:marRight w:val="0"/>
                  <w:marTop w:val="0"/>
                  <w:marBottom w:val="0"/>
                  <w:divBdr>
                    <w:top w:val="none" w:sz="0" w:space="0" w:color="auto"/>
                    <w:left w:val="none" w:sz="0" w:space="0" w:color="auto"/>
                    <w:bottom w:val="none" w:sz="0" w:space="0" w:color="auto"/>
                    <w:right w:val="none" w:sz="0" w:space="0" w:color="auto"/>
                  </w:divBdr>
                  <w:divsChild>
                    <w:div w:id="551964785">
                      <w:marLeft w:val="0"/>
                      <w:marRight w:val="0"/>
                      <w:marTop w:val="0"/>
                      <w:marBottom w:val="0"/>
                      <w:divBdr>
                        <w:top w:val="single" w:sz="6" w:space="2" w:color="BCBCBC"/>
                        <w:left w:val="single" w:sz="6" w:space="2" w:color="BCBCBC"/>
                        <w:bottom w:val="single" w:sz="6" w:space="2" w:color="BCBCBC"/>
                        <w:right w:val="single" w:sz="6" w:space="2" w:color="BCBCBC"/>
                      </w:divBdr>
                      <w:divsChild>
                        <w:div w:id="1596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837">
                  <w:marLeft w:val="0"/>
                  <w:marRight w:val="0"/>
                  <w:marTop w:val="60"/>
                  <w:marBottom w:val="0"/>
                  <w:divBdr>
                    <w:top w:val="none" w:sz="0" w:space="0" w:color="auto"/>
                    <w:left w:val="none" w:sz="0" w:space="0" w:color="auto"/>
                    <w:bottom w:val="none" w:sz="0" w:space="0" w:color="auto"/>
                    <w:right w:val="none" w:sz="0" w:space="0" w:color="auto"/>
                  </w:divBdr>
                </w:div>
              </w:divsChild>
            </w:div>
            <w:div w:id="970480739">
              <w:marLeft w:val="0"/>
              <w:marRight w:val="60"/>
              <w:marTop w:val="120"/>
              <w:marBottom w:val="120"/>
              <w:divBdr>
                <w:top w:val="none" w:sz="0" w:space="0" w:color="auto"/>
                <w:left w:val="none" w:sz="0" w:space="0" w:color="auto"/>
                <w:bottom w:val="none" w:sz="0" w:space="0" w:color="auto"/>
                <w:right w:val="none" w:sz="0" w:space="0" w:color="auto"/>
              </w:divBdr>
              <w:divsChild>
                <w:div w:id="835270370">
                  <w:marLeft w:val="0"/>
                  <w:marRight w:val="0"/>
                  <w:marTop w:val="0"/>
                  <w:marBottom w:val="0"/>
                  <w:divBdr>
                    <w:top w:val="none" w:sz="0" w:space="0" w:color="auto"/>
                    <w:left w:val="none" w:sz="0" w:space="0" w:color="auto"/>
                    <w:bottom w:val="none" w:sz="0" w:space="0" w:color="auto"/>
                    <w:right w:val="none" w:sz="0" w:space="0" w:color="auto"/>
                  </w:divBdr>
                  <w:divsChild>
                    <w:div w:id="1751923657">
                      <w:marLeft w:val="0"/>
                      <w:marRight w:val="0"/>
                      <w:marTop w:val="0"/>
                      <w:marBottom w:val="0"/>
                      <w:divBdr>
                        <w:top w:val="single" w:sz="6" w:space="2" w:color="BCBCBC"/>
                        <w:left w:val="single" w:sz="6" w:space="2" w:color="BCBCBC"/>
                        <w:bottom w:val="single" w:sz="6" w:space="2" w:color="BCBCBC"/>
                        <w:right w:val="single" w:sz="6" w:space="2" w:color="BCBCBC"/>
                      </w:divBdr>
                      <w:divsChild>
                        <w:div w:id="7769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7125">
                  <w:marLeft w:val="0"/>
                  <w:marRight w:val="0"/>
                  <w:marTop w:val="60"/>
                  <w:marBottom w:val="0"/>
                  <w:divBdr>
                    <w:top w:val="none" w:sz="0" w:space="0" w:color="auto"/>
                    <w:left w:val="none" w:sz="0" w:space="0" w:color="auto"/>
                    <w:bottom w:val="none" w:sz="0" w:space="0" w:color="auto"/>
                    <w:right w:val="none" w:sz="0" w:space="0" w:color="auto"/>
                  </w:divBdr>
                </w:div>
              </w:divsChild>
            </w:div>
            <w:div w:id="921568345">
              <w:marLeft w:val="0"/>
              <w:marRight w:val="60"/>
              <w:marTop w:val="120"/>
              <w:marBottom w:val="120"/>
              <w:divBdr>
                <w:top w:val="none" w:sz="0" w:space="0" w:color="auto"/>
                <w:left w:val="none" w:sz="0" w:space="0" w:color="auto"/>
                <w:bottom w:val="none" w:sz="0" w:space="0" w:color="auto"/>
                <w:right w:val="none" w:sz="0" w:space="0" w:color="auto"/>
              </w:divBdr>
              <w:divsChild>
                <w:div w:id="1706903018">
                  <w:marLeft w:val="0"/>
                  <w:marRight w:val="0"/>
                  <w:marTop w:val="0"/>
                  <w:marBottom w:val="0"/>
                  <w:divBdr>
                    <w:top w:val="none" w:sz="0" w:space="0" w:color="auto"/>
                    <w:left w:val="none" w:sz="0" w:space="0" w:color="auto"/>
                    <w:bottom w:val="none" w:sz="0" w:space="0" w:color="auto"/>
                    <w:right w:val="none" w:sz="0" w:space="0" w:color="auto"/>
                  </w:divBdr>
                  <w:divsChild>
                    <w:div w:id="2143960825">
                      <w:marLeft w:val="0"/>
                      <w:marRight w:val="0"/>
                      <w:marTop w:val="0"/>
                      <w:marBottom w:val="0"/>
                      <w:divBdr>
                        <w:top w:val="single" w:sz="6" w:space="2" w:color="BCBCBC"/>
                        <w:left w:val="single" w:sz="6" w:space="2" w:color="BCBCBC"/>
                        <w:bottom w:val="single" w:sz="6" w:space="2" w:color="BCBCBC"/>
                        <w:right w:val="single" w:sz="6" w:space="2" w:color="BCBCBC"/>
                      </w:divBdr>
                      <w:divsChild>
                        <w:div w:id="16074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4825">
                  <w:marLeft w:val="0"/>
                  <w:marRight w:val="0"/>
                  <w:marTop w:val="60"/>
                  <w:marBottom w:val="0"/>
                  <w:divBdr>
                    <w:top w:val="none" w:sz="0" w:space="0" w:color="auto"/>
                    <w:left w:val="none" w:sz="0" w:space="0" w:color="auto"/>
                    <w:bottom w:val="none" w:sz="0" w:space="0" w:color="auto"/>
                    <w:right w:val="none" w:sz="0" w:space="0" w:color="auto"/>
                  </w:divBdr>
                </w:div>
              </w:divsChild>
            </w:div>
            <w:div w:id="398555729">
              <w:marLeft w:val="0"/>
              <w:marRight w:val="60"/>
              <w:marTop w:val="120"/>
              <w:marBottom w:val="120"/>
              <w:divBdr>
                <w:top w:val="none" w:sz="0" w:space="0" w:color="auto"/>
                <w:left w:val="none" w:sz="0" w:space="0" w:color="auto"/>
                <w:bottom w:val="none" w:sz="0" w:space="0" w:color="auto"/>
                <w:right w:val="none" w:sz="0" w:space="0" w:color="auto"/>
              </w:divBdr>
              <w:divsChild>
                <w:div w:id="838039197">
                  <w:marLeft w:val="0"/>
                  <w:marRight w:val="0"/>
                  <w:marTop w:val="0"/>
                  <w:marBottom w:val="0"/>
                  <w:divBdr>
                    <w:top w:val="none" w:sz="0" w:space="0" w:color="auto"/>
                    <w:left w:val="none" w:sz="0" w:space="0" w:color="auto"/>
                    <w:bottom w:val="none" w:sz="0" w:space="0" w:color="auto"/>
                    <w:right w:val="none" w:sz="0" w:space="0" w:color="auto"/>
                  </w:divBdr>
                  <w:divsChild>
                    <w:div w:id="1960992813">
                      <w:marLeft w:val="0"/>
                      <w:marRight w:val="0"/>
                      <w:marTop w:val="0"/>
                      <w:marBottom w:val="0"/>
                      <w:divBdr>
                        <w:top w:val="single" w:sz="6" w:space="2" w:color="BCBCBC"/>
                        <w:left w:val="single" w:sz="6" w:space="2" w:color="BCBCBC"/>
                        <w:bottom w:val="single" w:sz="6" w:space="2" w:color="BCBCBC"/>
                        <w:right w:val="single" w:sz="6" w:space="2" w:color="BCBCBC"/>
                      </w:divBdr>
                      <w:divsChild>
                        <w:div w:id="15552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7818">
                  <w:marLeft w:val="0"/>
                  <w:marRight w:val="0"/>
                  <w:marTop w:val="60"/>
                  <w:marBottom w:val="0"/>
                  <w:divBdr>
                    <w:top w:val="none" w:sz="0" w:space="0" w:color="auto"/>
                    <w:left w:val="none" w:sz="0" w:space="0" w:color="auto"/>
                    <w:bottom w:val="none" w:sz="0" w:space="0" w:color="auto"/>
                    <w:right w:val="none" w:sz="0" w:space="0" w:color="auto"/>
                  </w:divBdr>
                </w:div>
              </w:divsChild>
            </w:div>
            <w:div w:id="1358265677">
              <w:marLeft w:val="0"/>
              <w:marRight w:val="60"/>
              <w:marTop w:val="120"/>
              <w:marBottom w:val="120"/>
              <w:divBdr>
                <w:top w:val="none" w:sz="0" w:space="0" w:color="auto"/>
                <w:left w:val="none" w:sz="0" w:space="0" w:color="auto"/>
                <w:bottom w:val="none" w:sz="0" w:space="0" w:color="auto"/>
                <w:right w:val="none" w:sz="0" w:space="0" w:color="auto"/>
              </w:divBdr>
              <w:divsChild>
                <w:div w:id="2093039646">
                  <w:marLeft w:val="0"/>
                  <w:marRight w:val="0"/>
                  <w:marTop w:val="0"/>
                  <w:marBottom w:val="0"/>
                  <w:divBdr>
                    <w:top w:val="none" w:sz="0" w:space="0" w:color="auto"/>
                    <w:left w:val="none" w:sz="0" w:space="0" w:color="auto"/>
                    <w:bottom w:val="none" w:sz="0" w:space="0" w:color="auto"/>
                    <w:right w:val="none" w:sz="0" w:space="0" w:color="auto"/>
                  </w:divBdr>
                  <w:divsChild>
                    <w:div w:id="1226572386">
                      <w:marLeft w:val="0"/>
                      <w:marRight w:val="0"/>
                      <w:marTop w:val="0"/>
                      <w:marBottom w:val="0"/>
                      <w:divBdr>
                        <w:top w:val="single" w:sz="6" w:space="2" w:color="BCBCBC"/>
                        <w:left w:val="single" w:sz="6" w:space="2" w:color="BCBCBC"/>
                        <w:bottom w:val="single" w:sz="6" w:space="2" w:color="BCBCBC"/>
                        <w:right w:val="single" w:sz="6" w:space="2" w:color="BCBCBC"/>
                      </w:divBdr>
                      <w:divsChild>
                        <w:div w:id="563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153">
                  <w:marLeft w:val="0"/>
                  <w:marRight w:val="0"/>
                  <w:marTop w:val="60"/>
                  <w:marBottom w:val="0"/>
                  <w:divBdr>
                    <w:top w:val="none" w:sz="0" w:space="0" w:color="auto"/>
                    <w:left w:val="none" w:sz="0" w:space="0" w:color="auto"/>
                    <w:bottom w:val="none" w:sz="0" w:space="0" w:color="auto"/>
                    <w:right w:val="none" w:sz="0" w:space="0" w:color="auto"/>
                  </w:divBdr>
                </w:div>
              </w:divsChild>
            </w:div>
            <w:div w:id="290868354">
              <w:marLeft w:val="0"/>
              <w:marRight w:val="60"/>
              <w:marTop w:val="120"/>
              <w:marBottom w:val="120"/>
              <w:divBdr>
                <w:top w:val="none" w:sz="0" w:space="0" w:color="auto"/>
                <w:left w:val="none" w:sz="0" w:space="0" w:color="auto"/>
                <w:bottom w:val="none" w:sz="0" w:space="0" w:color="auto"/>
                <w:right w:val="none" w:sz="0" w:space="0" w:color="auto"/>
              </w:divBdr>
              <w:divsChild>
                <w:div w:id="1559245220">
                  <w:marLeft w:val="0"/>
                  <w:marRight w:val="0"/>
                  <w:marTop w:val="0"/>
                  <w:marBottom w:val="0"/>
                  <w:divBdr>
                    <w:top w:val="none" w:sz="0" w:space="0" w:color="auto"/>
                    <w:left w:val="none" w:sz="0" w:space="0" w:color="auto"/>
                    <w:bottom w:val="none" w:sz="0" w:space="0" w:color="auto"/>
                    <w:right w:val="none" w:sz="0" w:space="0" w:color="auto"/>
                  </w:divBdr>
                  <w:divsChild>
                    <w:div w:id="156457382">
                      <w:marLeft w:val="0"/>
                      <w:marRight w:val="0"/>
                      <w:marTop w:val="0"/>
                      <w:marBottom w:val="0"/>
                      <w:divBdr>
                        <w:top w:val="single" w:sz="6" w:space="2" w:color="BCBCBC"/>
                        <w:left w:val="single" w:sz="6" w:space="2" w:color="BCBCBC"/>
                        <w:bottom w:val="single" w:sz="6" w:space="2" w:color="BCBCBC"/>
                        <w:right w:val="single" w:sz="6" w:space="2" w:color="BCBCBC"/>
                      </w:divBdr>
                      <w:divsChild>
                        <w:div w:id="2646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6872">
                  <w:marLeft w:val="0"/>
                  <w:marRight w:val="0"/>
                  <w:marTop w:val="60"/>
                  <w:marBottom w:val="0"/>
                  <w:divBdr>
                    <w:top w:val="none" w:sz="0" w:space="0" w:color="auto"/>
                    <w:left w:val="none" w:sz="0" w:space="0" w:color="auto"/>
                    <w:bottom w:val="none" w:sz="0" w:space="0" w:color="auto"/>
                    <w:right w:val="none" w:sz="0" w:space="0" w:color="auto"/>
                  </w:divBdr>
                </w:div>
              </w:divsChild>
            </w:div>
            <w:div w:id="971013676">
              <w:marLeft w:val="0"/>
              <w:marRight w:val="60"/>
              <w:marTop w:val="120"/>
              <w:marBottom w:val="120"/>
              <w:divBdr>
                <w:top w:val="none" w:sz="0" w:space="0" w:color="auto"/>
                <w:left w:val="none" w:sz="0" w:space="0" w:color="auto"/>
                <w:bottom w:val="none" w:sz="0" w:space="0" w:color="auto"/>
                <w:right w:val="none" w:sz="0" w:space="0" w:color="auto"/>
              </w:divBdr>
              <w:divsChild>
                <w:div w:id="287123762">
                  <w:marLeft w:val="0"/>
                  <w:marRight w:val="0"/>
                  <w:marTop w:val="0"/>
                  <w:marBottom w:val="0"/>
                  <w:divBdr>
                    <w:top w:val="none" w:sz="0" w:space="0" w:color="auto"/>
                    <w:left w:val="none" w:sz="0" w:space="0" w:color="auto"/>
                    <w:bottom w:val="none" w:sz="0" w:space="0" w:color="auto"/>
                    <w:right w:val="none" w:sz="0" w:space="0" w:color="auto"/>
                  </w:divBdr>
                  <w:divsChild>
                    <w:div w:id="146630924">
                      <w:marLeft w:val="0"/>
                      <w:marRight w:val="0"/>
                      <w:marTop w:val="0"/>
                      <w:marBottom w:val="0"/>
                      <w:divBdr>
                        <w:top w:val="single" w:sz="6" w:space="2" w:color="BCBCBC"/>
                        <w:left w:val="single" w:sz="6" w:space="2" w:color="BCBCBC"/>
                        <w:bottom w:val="single" w:sz="6" w:space="2" w:color="BCBCBC"/>
                        <w:right w:val="single" w:sz="6" w:space="2" w:color="BCBCBC"/>
                      </w:divBdr>
                      <w:divsChild>
                        <w:div w:id="8046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348">
                  <w:marLeft w:val="0"/>
                  <w:marRight w:val="0"/>
                  <w:marTop w:val="60"/>
                  <w:marBottom w:val="0"/>
                  <w:divBdr>
                    <w:top w:val="none" w:sz="0" w:space="0" w:color="auto"/>
                    <w:left w:val="none" w:sz="0" w:space="0" w:color="auto"/>
                    <w:bottom w:val="none" w:sz="0" w:space="0" w:color="auto"/>
                    <w:right w:val="none" w:sz="0" w:space="0" w:color="auto"/>
                  </w:divBdr>
                </w:div>
              </w:divsChild>
            </w:div>
            <w:div w:id="716247657">
              <w:marLeft w:val="0"/>
              <w:marRight w:val="60"/>
              <w:marTop w:val="120"/>
              <w:marBottom w:val="120"/>
              <w:divBdr>
                <w:top w:val="none" w:sz="0" w:space="0" w:color="auto"/>
                <w:left w:val="none" w:sz="0" w:space="0" w:color="auto"/>
                <w:bottom w:val="none" w:sz="0" w:space="0" w:color="auto"/>
                <w:right w:val="none" w:sz="0" w:space="0" w:color="auto"/>
              </w:divBdr>
              <w:divsChild>
                <w:div w:id="779111145">
                  <w:marLeft w:val="0"/>
                  <w:marRight w:val="0"/>
                  <w:marTop w:val="0"/>
                  <w:marBottom w:val="0"/>
                  <w:divBdr>
                    <w:top w:val="none" w:sz="0" w:space="0" w:color="auto"/>
                    <w:left w:val="none" w:sz="0" w:space="0" w:color="auto"/>
                    <w:bottom w:val="none" w:sz="0" w:space="0" w:color="auto"/>
                    <w:right w:val="none" w:sz="0" w:space="0" w:color="auto"/>
                  </w:divBdr>
                  <w:divsChild>
                    <w:div w:id="938293099">
                      <w:marLeft w:val="0"/>
                      <w:marRight w:val="0"/>
                      <w:marTop w:val="0"/>
                      <w:marBottom w:val="0"/>
                      <w:divBdr>
                        <w:top w:val="single" w:sz="6" w:space="2" w:color="BCBCBC"/>
                        <w:left w:val="single" w:sz="6" w:space="2" w:color="BCBCBC"/>
                        <w:bottom w:val="single" w:sz="6" w:space="2" w:color="BCBCBC"/>
                        <w:right w:val="single" w:sz="6" w:space="2" w:color="BCBCBC"/>
                      </w:divBdr>
                      <w:divsChild>
                        <w:div w:id="1910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3929">
                  <w:marLeft w:val="0"/>
                  <w:marRight w:val="0"/>
                  <w:marTop w:val="60"/>
                  <w:marBottom w:val="0"/>
                  <w:divBdr>
                    <w:top w:val="none" w:sz="0" w:space="0" w:color="auto"/>
                    <w:left w:val="none" w:sz="0" w:space="0" w:color="auto"/>
                    <w:bottom w:val="none" w:sz="0" w:space="0" w:color="auto"/>
                    <w:right w:val="none" w:sz="0" w:space="0" w:color="auto"/>
                  </w:divBdr>
                </w:div>
              </w:divsChild>
            </w:div>
            <w:div w:id="786387352">
              <w:marLeft w:val="0"/>
              <w:marRight w:val="60"/>
              <w:marTop w:val="120"/>
              <w:marBottom w:val="120"/>
              <w:divBdr>
                <w:top w:val="none" w:sz="0" w:space="0" w:color="auto"/>
                <w:left w:val="none" w:sz="0" w:space="0" w:color="auto"/>
                <w:bottom w:val="none" w:sz="0" w:space="0" w:color="auto"/>
                <w:right w:val="none" w:sz="0" w:space="0" w:color="auto"/>
              </w:divBdr>
              <w:divsChild>
                <w:div w:id="524438849">
                  <w:marLeft w:val="0"/>
                  <w:marRight w:val="0"/>
                  <w:marTop w:val="0"/>
                  <w:marBottom w:val="0"/>
                  <w:divBdr>
                    <w:top w:val="none" w:sz="0" w:space="0" w:color="auto"/>
                    <w:left w:val="none" w:sz="0" w:space="0" w:color="auto"/>
                    <w:bottom w:val="none" w:sz="0" w:space="0" w:color="auto"/>
                    <w:right w:val="none" w:sz="0" w:space="0" w:color="auto"/>
                  </w:divBdr>
                  <w:divsChild>
                    <w:div w:id="54013863">
                      <w:marLeft w:val="0"/>
                      <w:marRight w:val="0"/>
                      <w:marTop w:val="0"/>
                      <w:marBottom w:val="0"/>
                      <w:divBdr>
                        <w:top w:val="single" w:sz="6" w:space="2" w:color="BCBCBC"/>
                        <w:left w:val="single" w:sz="6" w:space="2" w:color="BCBCBC"/>
                        <w:bottom w:val="single" w:sz="6" w:space="2" w:color="BCBCBC"/>
                        <w:right w:val="single" w:sz="6" w:space="2" w:color="BCBCBC"/>
                      </w:divBdr>
                      <w:divsChild>
                        <w:div w:id="1435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7936">
                  <w:marLeft w:val="0"/>
                  <w:marRight w:val="0"/>
                  <w:marTop w:val="60"/>
                  <w:marBottom w:val="0"/>
                  <w:divBdr>
                    <w:top w:val="none" w:sz="0" w:space="0" w:color="auto"/>
                    <w:left w:val="none" w:sz="0" w:space="0" w:color="auto"/>
                    <w:bottom w:val="none" w:sz="0" w:space="0" w:color="auto"/>
                    <w:right w:val="none" w:sz="0" w:space="0" w:color="auto"/>
                  </w:divBdr>
                </w:div>
              </w:divsChild>
            </w:div>
            <w:div w:id="1116867722">
              <w:marLeft w:val="0"/>
              <w:marRight w:val="60"/>
              <w:marTop w:val="120"/>
              <w:marBottom w:val="120"/>
              <w:divBdr>
                <w:top w:val="none" w:sz="0" w:space="0" w:color="auto"/>
                <w:left w:val="none" w:sz="0" w:space="0" w:color="auto"/>
                <w:bottom w:val="none" w:sz="0" w:space="0" w:color="auto"/>
                <w:right w:val="none" w:sz="0" w:space="0" w:color="auto"/>
              </w:divBdr>
              <w:divsChild>
                <w:div w:id="1072234642">
                  <w:marLeft w:val="0"/>
                  <w:marRight w:val="0"/>
                  <w:marTop w:val="0"/>
                  <w:marBottom w:val="0"/>
                  <w:divBdr>
                    <w:top w:val="none" w:sz="0" w:space="0" w:color="auto"/>
                    <w:left w:val="none" w:sz="0" w:space="0" w:color="auto"/>
                    <w:bottom w:val="none" w:sz="0" w:space="0" w:color="auto"/>
                    <w:right w:val="none" w:sz="0" w:space="0" w:color="auto"/>
                  </w:divBdr>
                  <w:divsChild>
                    <w:div w:id="838926701">
                      <w:marLeft w:val="0"/>
                      <w:marRight w:val="0"/>
                      <w:marTop w:val="0"/>
                      <w:marBottom w:val="0"/>
                      <w:divBdr>
                        <w:top w:val="single" w:sz="6" w:space="2" w:color="BCBCBC"/>
                        <w:left w:val="single" w:sz="6" w:space="2" w:color="BCBCBC"/>
                        <w:bottom w:val="single" w:sz="6" w:space="2" w:color="BCBCBC"/>
                        <w:right w:val="single" w:sz="6" w:space="2" w:color="BCBCBC"/>
                      </w:divBdr>
                      <w:divsChild>
                        <w:div w:id="16053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4114">
                  <w:marLeft w:val="0"/>
                  <w:marRight w:val="0"/>
                  <w:marTop w:val="60"/>
                  <w:marBottom w:val="0"/>
                  <w:divBdr>
                    <w:top w:val="none" w:sz="0" w:space="0" w:color="auto"/>
                    <w:left w:val="none" w:sz="0" w:space="0" w:color="auto"/>
                    <w:bottom w:val="none" w:sz="0" w:space="0" w:color="auto"/>
                    <w:right w:val="none" w:sz="0" w:space="0" w:color="auto"/>
                  </w:divBdr>
                </w:div>
              </w:divsChild>
            </w:div>
            <w:div w:id="105736414">
              <w:marLeft w:val="0"/>
              <w:marRight w:val="60"/>
              <w:marTop w:val="120"/>
              <w:marBottom w:val="120"/>
              <w:divBdr>
                <w:top w:val="none" w:sz="0" w:space="0" w:color="auto"/>
                <w:left w:val="none" w:sz="0" w:space="0" w:color="auto"/>
                <w:bottom w:val="none" w:sz="0" w:space="0" w:color="auto"/>
                <w:right w:val="none" w:sz="0" w:space="0" w:color="auto"/>
              </w:divBdr>
              <w:divsChild>
                <w:div w:id="790051089">
                  <w:marLeft w:val="0"/>
                  <w:marRight w:val="0"/>
                  <w:marTop w:val="0"/>
                  <w:marBottom w:val="0"/>
                  <w:divBdr>
                    <w:top w:val="none" w:sz="0" w:space="0" w:color="auto"/>
                    <w:left w:val="none" w:sz="0" w:space="0" w:color="auto"/>
                    <w:bottom w:val="none" w:sz="0" w:space="0" w:color="auto"/>
                    <w:right w:val="none" w:sz="0" w:space="0" w:color="auto"/>
                  </w:divBdr>
                  <w:divsChild>
                    <w:div w:id="400376241">
                      <w:marLeft w:val="0"/>
                      <w:marRight w:val="0"/>
                      <w:marTop w:val="0"/>
                      <w:marBottom w:val="0"/>
                      <w:divBdr>
                        <w:top w:val="single" w:sz="6" w:space="2" w:color="BCBCBC"/>
                        <w:left w:val="single" w:sz="6" w:space="2" w:color="BCBCBC"/>
                        <w:bottom w:val="single" w:sz="6" w:space="2" w:color="BCBCBC"/>
                        <w:right w:val="single" w:sz="6" w:space="2" w:color="BCBCBC"/>
                      </w:divBdr>
                      <w:divsChild>
                        <w:div w:id="6414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823">
                  <w:marLeft w:val="0"/>
                  <w:marRight w:val="0"/>
                  <w:marTop w:val="60"/>
                  <w:marBottom w:val="0"/>
                  <w:divBdr>
                    <w:top w:val="none" w:sz="0" w:space="0" w:color="auto"/>
                    <w:left w:val="none" w:sz="0" w:space="0" w:color="auto"/>
                    <w:bottom w:val="none" w:sz="0" w:space="0" w:color="auto"/>
                    <w:right w:val="none" w:sz="0" w:space="0" w:color="auto"/>
                  </w:divBdr>
                </w:div>
              </w:divsChild>
            </w:div>
            <w:div w:id="1393427070">
              <w:marLeft w:val="0"/>
              <w:marRight w:val="60"/>
              <w:marTop w:val="120"/>
              <w:marBottom w:val="120"/>
              <w:divBdr>
                <w:top w:val="none" w:sz="0" w:space="0" w:color="auto"/>
                <w:left w:val="none" w:sz="0" w:space="0" w:color="auto"/>
                <w:bottom w:val="none" w:sz="0" w:space="0" w:color="auto"/>
                <w:right w:val="none" w:sz="0" w:space="0" w:color="auto"/>
              </w:divBdr>
              <w:divsChild>
                <w:div w:id="1217620174">
                  <w:marLeft w:val="0"/>
                  <w:marRight w:val="0"/>
                  <w:marTop w:val="0"/>
                  <w:marBottom w:val="0"/>
                  <w:divBdr>
                    <w:top w:val="none" w:sz="0" w:space="0" w:color="auto"/>
                    <w:left w:val="none" w:sz="0" w:space="0" w:color="auto"/>
                    <w:bottom w:val="none" w:sz="0" w:space="0" w:color="auto"/>
                    <w:right w:val="none" w:sz="0" w:space="0" w:color="auto"/>
                  </w:divBdr>
                  <w:divsChild>
                    <w:div w:id="1121728755">
                      <w:marLeft w:val="0"/>
                      <w:marRight w:val="0"/>
                      <w:marTop w:val="0"/>
                      <w:marBottom w:val="0"/>
                      <w:divBdr>
                        <w:top w:val="single" w:sz="6" w:space="2" w:color="BCBCBC"/>
                        <w:left w:val="single" w:sz="6" w:space="2" w:color="BCBCBC"/>
                        <w:bottom w:val="single" w:sz="6" w:space="2" w:color="BCBCBC"/>
                        <w:right w:val="single" w:sz="6" w:space="2" w:color="BCBCBC"/>
                      </w:divBdr>
                      <w:divsChild>
                        <w:div w:id="7527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2510">
                  <w:marLeft w:val="0"/>
                  <w:marRight w:val="0"/>
                  <w:marTop w:val="60"/>
                  <w:marBottom w:val="0"/>
                  <w:divBdr>
                    <w:top w:val="none" w:sz="0" w:space="0" w:color="auto"/>
                    <w:left w:val="none" w:sz="0" w:space="0" w:color="auto"/>
                    <w:bottom w:val="none" w:sz="0" w:space="0" w:color="auto"/>
                    <w:right w:val="none" w:sz="0" w:space="0" w:color="auto"/>
                  </w:divBdr>
                </w:div>
              </w:divsChild>
            </w:div>
            <w:div w:id="612371546">
              <w:marLeft w:val="0"/>
              <w:marRight w:val="60"/>
              <w:marTop w:val="120"/>
              <w:marBottom w:val="120"/>
              <w:divBdr>
                <w:top w:val="none" w:sz="0" w:space="0" w:color="auto"/>
                <w:left w:val="none" w:sz="0" w:space="0" w:color="auto"/>
                <w:bottom w:val="none" w:sz="0" w:space="0" w:color="auto"/>
                <w:right w:val="none" w:sz="0" w:space="0" w:color="auto"/>
              </w:divBdr>
              <w:divsChild>
                <w:div w:id="689140651">
                  <w:marLeft w:val="0"/>
                  <w:marRight w:val="0"/>
                  <w:marTop w:val="0"/>
                  <w:marBottom w:val="0"/>
                  <w:divBdr>
                    <w:top w:val="none" w:sz="0" w:space="0" w:color="auto"/>
                    <w:left w:val="none" w:sz="0" w:space="0" w:color="auto"/>
                    <w:bottom w:val="none" w:sz="0" w:space="0" w:color="auto"/>
                    <w:right w:val="none" w:sz="0" w:space="0" w:color="auto"/>
                  </w:divBdr>
                  <w:divsChild>
                    <w:div w:id="2046715755">
                      <w:marLeft w:val="0"/>
                      <w:marRight w:val="0"/>
                      <w:marTop w:val="0"/>
                      <w:marBottom w:val="0"/>
                      <w:divBdr>
                        <w:top w:val="single" w:sz="6" w:space="2" w:color="BCBCBC"/>
                        <w:left w:val="single" w:sz="6" w:space="2" w:color="BCBCBC"/>
                        <w:bottom w:val="single" w:sz="6" w:space="2" w:color="BCBCBC"/>
                        <w:right w:val="single" w:sz="6" w:space="2" w:color="BCBCBC"/>
                      </w:divBdr>
                      <w:divsChild>
                        <w:div w:id="5437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1988">
                  <w:marLeft w:val="0"/>
                  <w:marRight w:val="0"/>
                  <w:marTop w:val="60"/>
                  <w:marBottom w:val="0"/>
                  <w:divBdr>
                    <w:top w:val="none" w:sz="0" w:space="0" w:color="auto"/>
                    <w:left w:val="none" w:sz="0" w:space="0" w:color="auto"/>
                    <w:bottom w:val="none" w:sz="0" w:space="0" w:color="auto"/>
                    <w:right w:val="none" w:sz="0" w:space="0" w:color="auto"/>
                  </w:divBdr>
                </w:div>
              </w:divsChild>
            </w:div>
            <w:div w:id="224802570">
              <w:marLeft w:val="0"/>
              <w:marRight w:val="60"/>
              <w:marTop w:val="120"/>
              <w:marBottom w:val="120"/>
              <w:divBdr>
                <w:top w:val="none" w:sz="0" w:space="0" w:color="auto"/>
                <w:left w:val="none" w:sz="0" w:space="0" w:color="auto"/>
                <w:bottom w:val="none" w:sz="0" w:space="0" w:color="auto"/>
                <w:right w:val="none" w:sz="0" w:space="0" w:color="auto"/>
              </w:divBdr>
              <w:divsChild>
                <w:div w:id="632060169">
                  <w:marLeft w:val="0"/>
                  <w:marRight w:val="0"/>
                  <w:marTop w:val="0"/>
                  <w:marBottom w:val="0"/>
                  <w:divBdr>
                    <w:top w:val="none" w:sz="0" w:space="0" w:color="auto"/>
                    <w:left w:val="none" w:sz="0" w:space="0" w:color="auto"/>
                    <w:bottom w:val="none" w:sz="0" w:space="0" w:color="auto"/>
                    <w:right w:val="none" w:sz="0" w:space="0" w:color="auto"/>
                  </w:divBdr>
                  <w:divsChild>
                    <w:div w:id="236596261">
                      <w:marLeft w:val="0"/>
                      <w:marRight w:val="0"/>
                      <w:marTop w:val="0"/>
                      <w:marBottom w:val="0"/>
                      <w:divBdr>
                        <w:top w:val="single" w:sz="6" w:space="2" w:color="BCBCBC"/>
                        <w:left w:val="single" w:sz="6" w:space="2" w:color="BCBCBC"/>
                        <w:bottom w:val="single" w:sz="6" w:space="2" w:color="BCBCBC"/>
                        <w:right w:val="single" w:sz="6" w:space="2" w:color="BCBCBC"/>
                      </w:divBdr>
                      <w:divsChild>
                        <w:div w:id="15119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3538">
                  <w:marLeft w:val="0"/>
                  <w:marRight w:val="0"/>
                  <w:marTop w:val="60"/>
                  <w:marBottom w:val="0"/>
                  <w:divBdr>
                    <w:top w:val="none" w:sz="0" w:space="0" w:color="auto"/>
                    <w:left w:val="none" w:sz="0" w:space="0" w:color="auto"/>
                    <w:bottom w:val="none" w:sz="0" w:space="0" w:color="auto"/>
                    <w:right w:val="none" w:sz="0" w:space="0" w:color="auto"/>
                  </w:divBdr>
                </w:div>
              </w:divsChild>
            </w:div>
            <w:div w:id="670060440">
              <w:marLeft w:val="0"/>
              <w:marRight w:val="60"/>
              <w:marTop w:val="120"/>
              <w:marBottom w:val="120"/>
              <w:divBdr>
                <w:top w:val="none" w:sz="0" w:space="0" w:color="auto"/>
                <w:left w:val="none" w:sz="0" w:space="0" w:color="auto"/>
                <w:bottom w:val="none" w:sz="0" w:space="0" w:color="auto"/>
                <w:right w:val="none" w:sz="0" w:space="0" w:color="auto"/>
              </w:divBdr>
              <w:divsChild>
                <w:div w:id="832331224">
                  <w:marLeft w:val="0"/>
                  <w:marRight w:val="0"/>
                  <w:marTop w:val="0"/>
                  <w:marBottom w:val="0"/>
                  <w:divBdr>
                    <w:top w:val="none" w:sz="0" w:space="0" w:color="auto"/>
                    <w:left w:val="none" w:sz="0" w:space="0" w:color="auto"/>
                    <w:bottom w:val="none" w:sz="0" w:space="0" w:color="auto"/>
                    <w:right w:val="none" w:sz="0" w:space="0" w:color="auto"/>
                  </w:divBdr>
                  <w:divsChild>
                    <w:div w:id="1974141540">
                      <w:marLeft w:val="0"/>
                      <w:marRight w:val="0"/>
                      <w:marTop w:val="0"/>
                      <w:marBottom w:val="0"/>
                      <w:divBdr>
                        <w:top w:val="single" w:sz="6" w:space="2" w:color="BCBCBC"/>
                        <w:left w:val="single" w:sz="6" w:space="2" w:color="BCBCBC"/>
                        <w:bottom w:val="single" w:sz="6" w:space="2" w:color="BCBCBC"/>
                        <w:right w:val="single" w:sz="6" w:space="2" w:color="BCBCBC"/>
                      </w:divBdr>
                      <w:divsChild>
                        <w:div w:id="118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237">
                  <w:marLeft w:val="0"/>
                  <w:marRight w:val="0"/>
                  <w:marTop w:val="60"/>
                  <w:marBottom w:val="0"/>
                  <w:divBdr>
                    <w:top w:val="none" w:sz="0" w:space="0" w:color="auto"/>
                    <w:left w:val="none" w:sz="0" w:space="0" w:color="auto"/>
                    <w:bottom w:val="none" w:sz="0" w:space="0" w:color="auto"/>
                    <w:right w:val="none" w:sz="0" w:space="0" w:color="auto"/>
                  </w:divBdr>
                </w:div>
              </w:divsChild>
            </w:div>
            <w:div w:id="1895964234">
              <w:marLeft w:val="0"/>
              <w:marRight w:val="60"/>
              <w:marTop w:val="120"/>
              <w:marBottom w:val="120"/>
              <w:divBdr>
                <w:top w:val="none" w:sz="0" w:space="0" w:color="auto"/>
                <w:left w:val="none" w:sz="0" w:space="0" w:color="auto"/>
                <w:bottom w:val="none" w:sz="0" w:space="0" w:color="auto"/>
                <w:right w:val="none" w:sz="0" w:space="0" w:color="auto"/>
              </w:divBdr>
              <w:divsChild>
                <w:div w:id="1070427101">
                  <w:marLeft w:val="0"/>
                  <w:marRight w:val="0"/>
                  <w:marTop w:val="0"/>
                  <w:marBottom w:val="0"/>
                  <w:divBdr>
                    <w:top w:val="none" w:sz="0" w:space="0" w:color="auto"/>
                    <w:left w:val="none" w:sz="0" w:space="0" w:color="auto"/>
                    <w:bottom w:val="none" w:sz="0" w:space="0" w:color="auto"/>
                    <w:right w:val="none" w:sz="0" w:space="0" w:color="auto"/>
                  </w:divBdr>
                  <w:divsChild>
                    <w:div w:id="788281563">
                      <w:marLeft w:val="0"/>
                      <w:marRight w:val="0"/>
                      <w:marTop w:val="0"/>
                      <w:marBottom w:val="0"/>
                      <w:divBdr>
                        <w:top w:val="single" w:sz="6" w:space="2" w:color="BCBCBC"/>
                        <w:left w:val="single" w:sz="6" w:space="2" w:color="BCBCBC"/>
                        <w:bottom w:val="single" w:sz="6" w:space="2" w:color="BCBCBC"/>
                        <w:right w:val="single" w:sz="6" w:space="2" w:color="BCBCBC"/>
                      </w:divBdr>
                      <w:divsChild>
                        <w:div w:id="1924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3">
                  <w:marLeft w:val="0"/>
                  <w:marRight w:val="0"/>
                  <w:marTop w:val="60"/>
                  <w:marBottom w:val="0"/>
                  <w:divBdr>
                    <w:top w:val="none" w:sz="0" w:space="0" w:color="auto"/>
                    <w:left w:val="none" w:sz="0" w:space="0" w:color="auto"/>
                    <w:bottom w:val="none" w:sz="0" w:space="0" w:color="auto"/>
                    <w:right w:val="none" w:sz="0" w:space="0" w:color="auto"/>
                  </w:divBdr>
                </w:div>
              </w:divsChild>
            </w:div>
            <w:div w:id="863791844">
              <w:marLeft w:val="0"/>
              <w:marRight w:val="60"/>
              <w:marTop w:val="120"/>
              <w:marBottom w:val="120"/>
              <w:divBdr>
                <w:top w:val="none" w:sz="0" w:space="0" w:color="auto"/>
                <w:left w:val="none" w:sz="0" w:space="0" w:color="auto"/>
                <w:bottom w:val="none" w:sz="0" w:space="0" w:color="auto"/>
                <w:right w:val="none" w:sz="0" w:space="0" w:color="auto"/>
              </w:divBdr>
              <w:divsChild>
                <w:div w:id="310914132">
                  <w:marLeft w:val="0"/>
                  <w:marRight w:val="0"/>
                  <w:marTop w:val="0"/>
                  <w:marBottom w:val="0"/>
                  <w:divBdr>
                    <w:top w:val="none" w:sz="0" w:space="0" w:color="auto"/>
                    <w:left w:val="none" w:sz="0" w:space="0" w:color="auto"/>
                    <w:bottom w:val="none" w:sz="0" w:space="0" w:color="auto"/>
                    <w:right w:val="none" w:sz="0" w:space="0" w:color="auto"/>
                  </w:divBdr>
                  <w:divsChild>
                    <w:div w:id="419252703">
                      <w:marLeft w:val="0"/>
                      <w:marRight w:val="0"/>
                      <w:marTop w:val="0"/>
                      <w:marBottom w:val="0"/>
                      <w:divBdr>
                        <w:top w:val="single" w:sz="6" w:space="2" w:color="BCBCBC"/>
                        <w:left w:val="single" w:sz="6" w:space="2" w:color="BCBCBC"/>
                        <w:bottom w:val="single" w:sz="6" w:space="2" w:color="BCBCBC"/>
                        <w:right w:val="single" w:sz="6" w:space="2" w:color="BCBCBC"/>
                      </w:divBdr>
                      <w:divsChild>
                        <w:div w:id="2082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187">
                  <w:marLeft w:val="0"/>
                  <w:marRight w:val="0"/>
                  <w:marTop w:val="60"/>
                  <w:marBottom w:val="0"/>
                  <w:divBdr>
                    <w:top w:val="none" w:sz="0" w:space="0" w:color="auto"/>
                    <w:left w:val="none" w:sz="0" w:space="0" w:color="auto"/>
                    <w:bottom w:val="none" w:sz="0" w:space="0" w:color="auto"/>
                    <w:right w:val="none" w:sz="0" w:space="0" w:color="auto"/>
                  </w:divBdr>
                </w:div>
              </w:divsChild>
            </w:div>
            <w:div w:id="261686848">
              <w:marLeft w:val="0"/>
              <w:marRight w:val="60"/>
              <w:marTop w:val="120"/>
              <w:marBottom w:val="120"/>
              <w:divBdr>
                <w:top w:val="none" w:sz="0" w:space="0" w:color="auto"/>
                <w:left w:val="none" w:sz="0" w:space="0" w:color="auto"/>
                <w:bottom w:val="none" w:sz="0" w:space="0" w:color="auto"/>
                <w:right w:val="none" w:sz="0" w:space="0" w:color="auto"/>
              </w:divBdr>
              <w:divsChild>
                <w:div w:id="1459177635">
                  <w:marLeft w:val="0"/>
                  <w:marRight w:val="0"/>
                  <w:marTop w:val="0"/>
                  <w:marBottom w:val="0"/>
                  <w:divBdr>
                    <w:top w:val="none" w:sz="0" w:space="0" w:color="auto"/>
                    <w:left w:val="none" w:sz="0" w:space="0" w:color="auto"/>
                    <w:bottom w:val="none" w:sz="0" w:space="0" w:color="auto"/>
                    <w:right w:val="none" w:sz="0" w:space="0" w:color="auto"/>
                  </w:divBdr>
                  <w:divsChild>
                    <w:div w:id="29769131">
                      <w:marLeft w:val="0"/>
                      <w:marRight w:val="0"/>
                      <w:marTop w:val="0"/>
                      <w:marBottom w:val="0"/>
                      <w:divBdr>
                        <w:top w:val="single" w:sz="6" w:space="2" w:color="BCBCBC"/>
                        <w:left w:val="single" w:sz="6" w:space="2" w:color="BCBCBC"/>
                        <w:bottom w:val="single" w:sz="6" w:space="2" w:color="BCBCBC"/>
                        <w:right w:val="single" w:sz="6" w:space="2" w:color="BCBCBC"/>
                      </w:divBdr>
                      <w:divsChild>
                        <w:div w:id="1125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4786">
                  <w:marLeft w:val="0"/>
                  <w:marRight w:val="0"/>
                  <w:marTop w:val="60"/>
                  <w:marBottom w:val="0"/>
                  <w:divBdr>
                    <w:top w:val="none" w:sz="0" w:space="0" w:color="auto"/>
                    <w:left w:val="none" w:sz="0" w:space="0" w:color="auto"/>
                    <w:bottom w:val="none" w:sz="0" w:space="0" w:color="auto"/>
                    <w:right w:val="none" w:sz="0" w:space="0" w:color="auto"/>
                  </w:divBdr>
                </w:div>
              </w:divsChild>
            </w:div>
            <w:div w:id="1244490784">
              <w:marLeft w:val="0"/>
              <w:marRight w:val="0"/>
              <w:marTop w:val="0"/>
              <w:marBottom w:val="0"/>
              <w:divBdr>
                <w:top w:val="dotted" w:sz="6" w:space="8" w:color="C0C0C0"/>
                <w:left w:val="dotted" w:sz="6" w:space="8" w:color="C0C0C0"/>
                <w:bottom w:val="dotted" w:sz="6" w:space="8" w:color="C0C0C0"/>
                <w:right w:val="dotted" w:sz="6" w:space="8" w:color="C0C0C0"/>
              </w:divBdr>
              <w:divsChild>
                <w:div w:id="1053112694">
                  <w:marLeft w:val="0"/>
                  <w:marRight w:val="75"/>
                  <w:marTop w:val="75"/>
                  <w:marBottom w:val="0"/>
                  <w:divBdr>
                    <w:top w:val="none" w:sz="0" w:space="0" w:color="auto"/>
                    <w:left w:val="none" w:sz="0" w:space="0" w:color="auto"/>
                    <w:bottom w:val="none" w:sz="0" w:space="0" w:color="auto"/>
                    <w:right w:val="none" w:sz="0" w:space="0" w:color="auto"/>
                  </w:divBdr>
                </w:div>
                <w:div w:id="1781030292">
                  <w:marLeft w:val="75"/>
                  <w:marRight w:val="0"/>
                  <w:marTop w:val="75"/>
                  <w:marBottom w:val="0"/>
                  <w:divBdr>
                    <w:top w:val="none" w:sz="0" w:space="0" w:color="auto"/>
                    <w:left w:val="none" w:sz="0" w:space="0" w:color="auto"/>
                    <w:bottom w:val="none" w:sz="0" w:space="0" w:color="auto"/>
                    <w:right w:val="none" w:sz="0" w:space="0" w:color="auto"/>
                  </w:divBdr>
                </w:div>
                <w:div w:id="175847987">
                  <w:marLeft w:val="0"/>
                  <w:marRight w:val="0"/>
                  <w:marTop w:val="0"/>
                  <w:marBottom w:val="0"/>
                  <w:divBdr>
                    <w:top w:val="none" w:sz="0" w:space="0" w:color="auto"/>
                    <w:left w:val="none" w:sz="0" w:space="0" w:color="auto"/>
                    <w:bottom w:val="none" w:sz="0" w:space="0" w:color="auto"/>
                    <w:right w:val="none" w:sz="0" w:space="0" w:color="auto"/>
                  </w:divBdr>
                </w:div>
                <w:div w:id="1131360682">
                  <w:marLeft w:val="0"/>
                  <w:marRight w:val="0"/>
                  <w:marTop w:val="0"/>
                  <w:marBottom w:val="0"/>
                  <w:divBdr>
                    <w:top w:val="none" w:sz="0" w:space="0" w:color="auto"/>
                    <w:left w:val="none" w:sz="0" w:space="0" w:color="auto"/>
                    <w:bottom w:val="none" w:sz="0" w:space="0" w:color="auto"/>
                    <w:right w:val="none" w:sz="0" w:space="0" w:color="auto"/>
                  </w:divBdr>
                </w:div>
                <w:div w:id="17207863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61547803">
          <w:marLeft w:val="0"/>
          <w:marRight w:val="0"/>
          <w:marTop w:val="0"/>
          <w:marBottom w:val="0"/>
          <w:divBdr>
            <w:top w:val="none" w:sz="0" w:space="0" w:color="auto"/>
            <w:left w:val="none" w:sz="0" w:space="0" w:color="auto"/>
            <w:bottom w:val="none" w:sz="0" w:space="0" w:color="auto"/>
            <w:right w:val="none" w:sz="0" w:space="0" w:color="auto"/>
          </w:divBdr>
          <w:divsChild>
            <w:div w:id="1018846363">
              <w:marLeft w:val="0"/>
              <w:marRight w:val="0"/>
              <w:marTop w:val="0"/>
              <w:marBottom w:val="0"/>
              <w:divBdr>
                <w:top w:val="none" w:sz="0" w:space="0" w:color="auto"/>
                <w:left w:val="none" w:sz="0" w:space="0" w:color="auto"/>
                <w:bottom w:val="none" w:sz="0" w:space="0" w:color="auto"/>
                <w:right w:val="none" w:sz="0" w:space="0" w:color="auto"/>
              </w:divBdr>
            </w:div>
            <w:div w:id="1013992902">
              <w:marLeft w:val="0"/>
              <w:marRight w:val="0"/>
              <w:marTop w:val="0"/>
              <w:marBottom w:val="0"/>
              <w:divBdr>
                <w:top w:val="none" w:sz="0" w:space="0" w:color="auto"/>
                <w:left w:val="none" w:sz="0" w:space="0" w:color="auto"/>
                <w:bottom w:val="none" w:sz="0" w:space="0" w:color="auto"/>
                <w:right w:val="none" w:sz="0" w:space="0" w:color="auto"/>
              </w:divBdr>
            </w:div>
            <w:div w:id="1170678218">
              <w:marLeft w:val="0"/>
              <w:marRight w:val="0"/>
              <w:marTop w:val="0"/>
              <w:marBottom w:val="0"/>
              <w:divBdr>
                <w:top w:val="none" w:sz="0" w:space="0" w:color="auto"/>
                <w:left w:val="none" w:sz="0" w:space="0" w:color="auto"/>
                <w:bottom w:val="none" w:sz="0" w:space="0" w:color="auto"/>
                <w:right w:val="none" w:sz="0" w:space="0" w:color="auto"/>
              </w:divBdr>
            </w:div>
            <w:div w:id="1577861953">
              <w:marLeft w:val="0"/>
              <w:marRight w:val="0"/>
              <w:marTop w:val="0"/>
              <w:marBottom w:val="0"/>
              <w:divBdr>
                <w:top w:val="none" w:sz="0" w:space="0" w:color="auto"/>
                <w:left w:val="none" w:sz="0" w:space="0" w:color="auto"/>
                <w:bottom w:val="none" w:sz="0" w:space="0" w:color="auto"/>
                <w:right w:val="none" w:sz="0" w:space="0" w:color="auto"/>
              </w:divBdr>
            </w:div>
            <w:div w:id="10146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9531">
      <w:marLeft w:val="0"/>
      <w:marRight w:val="0"/>
      <w:marTop w:val="0"/>
      <w:marBottom w:val="0"/>
      <w:divBdr>
        <w:top w:val="none" w:sz="0" w:space="0" w:color="auto"/>
        <w:left w:val="none" w:sz="0" w:space="0" w:color="auto"/>
        <w:bottom w:val="none" w:sz="0" w:space="0" w:color="auto"/>
        <w:right w:val="none" w:sz="0" w:space="0" w:color="auto"/>
      </w:divBdr>
      <w:divsChild>
        <w:div w:id="1413743962">
          <w:marLeft w:val="0"/>
          <w:marRight w:val="0"/>
          <w:marTop w:val="0"/>
          <w:marBottom w:val="0"/>
          <w:divBdr>
            <w:top w:val="none" w:sz="0" w:space="0" w:color="auto"/>
            <w:left w:val="none" w:sz="0" w:space="0" w:color="auto"/>
            <w:bottom w:val="none" w:sz="0" w:space="0" w:color="auto"/>
            <w:right w:val="none" w:sz="0" w:space="0" w:color="auto"/>
          </w:divBdr>
        </w:div>
        <w:div w:id="1372266456">
          <w:marLeft w:val="0"/>
          <w:marRight w:val="0"/>
          <w:marTop w:val="0"/>
          <w:marBottom w:val="0"/>
          <w:divBdr>
            <w:top w:val="none" w:sz="0" w:space="0" w:color="auto"/>
            <w:left w:val="none" w:sz="0" w:space="0" w:color="auto"/>
            <w:bottom w:val="none" w:sz="0" w:space="0" w:color="auto"/>
            <w:right w:val="none" w:sz="0" w:space="0" w:color="auto"/>
          </w:divBdr>
        </w:div>
        <w:div w:id="419374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10.jpeg"/><Relationship Id="rId39" Type="http://schemas.openxmlformats.org/officeDocument/2006/relationships/image" Target="media/image19.wmf"/><Relationship Id="rId21" Type="http://schemas.openxmlformats.org/officeDocument/2006/relationships/image" Target="media/image7.wmf"/><Relationship Id="rId34" Type="http://schemas.openxmlformats.org/officeDocument/2006/relationships/image" Target="media/image17.wmf"/><Relationship Id="rId42" Type="http://schemas.openxmlformats.org/officeDocument/2006/relationships/image" Target="media/image21.wmf"/><Relationship Id="rId47" Type="http://schemas.openxmlformats.org/officeDocument/2006/relationships/control" Target="activeX/activeX15.xml"/><Relationship Id="rId50" Type="http://schemas.openxmlformats.org/officeDocument/2006/relationships/image" Target="media/image25.wmf"/><Relationship Id="rId55" Type="http://schemas.openxmlformats.org/officeDocument/2006/relationships/control" Target="activeX/activeX19.xml"/><Relationship Id="rId63" Type="http://schemas.openxmlformats.org/officeDocument/2006/relationships/control" Target="activeX/activeX23.xml"/><Relationship Id="rId68" Type="http://schemas.openxmlformats.org/officeDocument/2006/relationships/image" Target="media/image34.wmf"/><Relationship Id="rId76" Type="http://schemas.openxmlformats.org/officeDocument/2006/relationships/control" Target="activeX/activeX29.xml"/><Relationship Id="rId84" Type="http://schemas.openxmlformats.org/officeDocument/2006/relationships/image" Target="media/image41.gif"/><Relationship Id="rId7" Type="http://schemas.openxmlformats.org/officeDocument/2006/relationships/hyperlink" Target="http://www.exforsys.com/forum/" TargetMode="External"/><Relationship Id="rId71" Type="http://schemas.openxmlformats.org/officeDocument/2006/relationships/image" Target="media/image35.jpeg"/><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image" Target="media/image13.jpeg"/><Relationship Id="rId11" Type="http://schemas.openxmlformats.org/officeDocument/2006/relationships/image" Target="media/image2.wmf"/><Relationship Id="rId24" Type="http://schemas.openxmlformats.org/officeDocument/2006/relationships/control" Target="activeX/activeX7.xml"/><Relationship Id="rId32" Type="http://schemas.openxmlformats.org/officeDocument/2006/relationships/image" Target="media/image16.wmf"/><Relationship Id="rId37" Type="http://schemas.openxmlformats.org/officeDocument/2006/relationships/control" Target="activeX/activeX10.xml"/><Relationship Id="rId40" Type="http://schemas.openxmlformats.org/officeDocument/2006/relationships/control" Target="activeX/activeX12.xml"/><Relationship Id="rId45" Type="http://schemas.openxmlformats.org/officeDocument/2006/relationships/control" Target="activeX/activeX14.xml"/><Relationship Id="rId53" Type="http://schemas.openxmlformats.org/officeDocument/2006/relationships/control" Target="activeX/activeX18.xml"/><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control" Target="activeX/activeX28.xml"/><Relationship Id="rId79" Type="http://schemas.openxmlformats.org/officeDocument/2006/relationships/image" Target="media/image39.wmf"/><Relationship Id="rId5" Type="http://schemas.openxmlformats.org/officeDocument/2006/relationships/hyperlink" Target="http://www.exforsys.com" TargetMode="External"/><Relationship Id="rId61" Type="http://schemas.openxmlformats.org/officeDocument/2006/relationships/control" Target="activeX/activeX22.xml"/><Relationship Id="rId82" Type="http://schemas.openxmlformats.org/officeDocument/2006/relationships/image" Target="media/image40.gif"/><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hyperlink" Target="http://www.exforsys.com/" TargetMode="Externa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control" Target="activeX/activeX9.xml"/><Relationship Id="rId43" Type="http://schemas.openxmlformats.org/officeDocument/2006/relationships/control" Target="activeX/activeX13.xml"/><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control" Target="activeX/activeX26.xml"/><Relationship Id="rId77" Type="http://schemas.openxmlformats.org/officeDocument/2006/relationships/image" Target="media/image38.wmf"/><Relationship Id="rId8" Type="http://schemas.openxmlformats.org/officeDocument/2006/relationships/hyperlink" Target="http://www.geekinterview.com" TargetMode="External"/><Relationship Id="rId51" Type="http://schemas.openxmlformats.org/officeDocument/2006/relationships/control" Target="activeX/activeX17.xml"/><Relationship Id="rId72" Type="http://schemas.openxmlformats.org/officeDocument/2006/relationships/control" Target="activeX/activeX27.xml"/><Relationship Id="rId80" Type="http://schemas.openxmlformats.org/officeDocument/2006/relationships/control" Target="activeX/activeX31.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control" Target="activeX/activeX8.xml"/><Relationship Id="rId38" Type="http://schemas.openxmlformats.org/officeDocument/2006/relationships/control" Target="activeX/activeX11.xml"/><Relationship Id="rId46" Type="http://schemas.openxmlformats.org/officeDocument/2006/relationships/image" Target="media/image23.wmf"/><Relationship Id="rId59" Type="http://schemas.openxmlformats.org/officeDocument/2006/relationships/control" Target="activeX/activeX21.xml"/><Relationship Id="rId67" Type="http://schemas.openxmlformats.org/officeDocument/2006/relationships/control" Target="activeX/activeX25.xml"/><Relationship Id="rId20" Type="http://schemas.openxmlformats.org/officeDocument/2006/relationships/control" Target="activeX/activeX5.xml"/><Relationship Id="rId41" Type="http://schemas.openxmlformats.org/officeDocument/2006/relationships/image" Target="media/image20.gif"/><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hyperlink" Target="http://www.feedburner.com/fb/a/emailverifySubmit?feedId=524219&amp;loc=en_US" TargetMode="External"/><Relationship Id="rId75" Type="http://schemas.openxmlformats.org/officeDocument/2006/relationships/image" Target="media/image37.wmf"/><Relationship Id="rId83" Type="http://schemas.openxmlformats.org/officeDocument/2006/relationships/hyperlink" Target="http://www.copyscape.com/" TargetMode="External"/><Relationship Id="rId1" Type="http://schemas.openxmlformats.org/officeDocument/2006/relationships/numbering" Target="numbering.xml"/><Relationship Id="rId6" Type="http://schemas.openxmlformats.org/officeDocument/2006/relationships/hyperlink" Target="http://www.exforsys.com/iq/" TargetMode="Externa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2.jpeg"/><Relationship Id="rId36" Type="http://schemas.openxmlformats.org/officeDocument/2006/relationships/image" Target="media/image18.wmf"/><Relationship Id="rId49" Type="http://schemas.openxmlformats.org/officeDocument/2006/relationships/control" Target="activeX/activeX16.xml"/><Relationship Id="rId57" Type="http://schemas.openxmlformats.org/officeDocument/2006/relationships/control" Target="activeX/activeX20.xml"/><Relationship Id="rId10" Type="http://schemas.openxmlformats.org/officeDocument/2006/relationships/image" Target="media/image1.jpeg"/><Relationship Id="rId31" Type="http://schemas.openxmlformats.org/officeDocument/2006/relationships/image" Target="media/image15.jpeg"/><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jpeg"/><Relationship Id="rId65" Type="http://schemas.openxmlformats.org/officeDocument/2006/relationships/control" Target="activeX/activeX24.xml"/><Relationship Id="rId73" Type="http://schemas.openxmlformats.org/officeDocument/2006/relationships/image" Target="media/image36.wmf"/><Relationship Id="rId78" Type="http://schemas.openxmlformats.org/officeDocument/2006/relationships/control" Target="activeX/activeX30.xml"/><Relationship Id="rId81" Type="http://schemas.openxmlformats.org/officeDocument/2006/relationships/hyperlink" Target="http://feeds.feedburner.com/Exforsyscom" TargetMode="External"/><Relationship Id="rId86"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2700</Words>
  <Characters>15393</Characters>
  <Application>Microsoft Office Word</Application>
  <DocSecurity>0</DocSecurity>
  <Lines>128</Lines>
  <Paragraphs>36</Paragraphs>
  <ScaleCrop>false</ScaleCrop>
  <Company/>
  <LinksUpToDate>false</LinksUpToDate>
  <CharactersWithSpaces>18057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2010-07-26T10:49:00Z</dcterms:created>
  <dcterms:modified xsi:type="dcterms:W3CDTF">2010-07-26T10:51:00Z</dcterms:modified>
</cp:coreProperties>
</file>