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C83" w:rsidRPr="00F74C83" w:rsidRDefault="00F74C83" w:rsidP="00F74C8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2625725" cy="762000"/>
            <wp:effectExtent l="0" t="0" r="3175" b="0"/>
            <wp:docPr id="1" name="Picture 1" descr="Oracle training, SQL tutorials, Oracle tutorials  and Oracl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training, SQL tutorials, Oracle tutorials  and Oracle consul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5725" cy="762000"/>
                    </a:xfrm>
                    <a:prstGeom prst="rect">
                      <a:avLst/>
                    </a:prstGeom>
                    <a:noFill/>
                    <a:ln>
                      <a:noFill/>
                    </a:ln>
                  </pic:spPr>
                </pic:pic>
              </a:graphicData>
            </a:graphic>
          </wp:inline>
        </w:drawing>
      </w:r>
    </w:p>
    <w:p w:rsidR="00F74C83" w:rsidRPr="00F74C83" w:rsidRDefault="00F74C83" w:rsidP="00F74C83">
      <w:pPr>
        <w:spacing w:after="0" w:line="240" w:lineRule="auto"/>
        <w:jc w:val="center"/>
        <w:rPr>
          <w:rFonts w:ascii="Times New Roman" w:eastAsia="Times New Roman" w:hAnsi="Times New Roman" w:cs="Times New Roman"/>
          <w:sz w:val="24"/>
          <w:szCs w:val="24"/>
          <w:lang w:eastAsia="en-GB"/>
        </w:rPr>
      </w:pPr>
      <w:r w:rsidRPr="00F74C83">
        <w:rPr>
          <w:rFonts w:ascii="Times New Roman" w:eastAsia="Times New Roman" w:hAnsi="Times New Roman" w:cs="Times New Roman"/>
          <w:i/>
          <w:iCs/>
          <w:color w:val="0000CC"/>
          <w:sz w:val="36"/>
          <w:szCs w:val="36"/>
          <w:lang w:eastAsia="en-GB"/>
        </w:rPr>
        <w:t>For Better, Faster, Smarter, Oracle Solutions</w:t>
      </w:r>
    </w:p>
    <w:p w:rsidR="00F74C83" w:rsidRPr="00F74C83" w:rsidRDefault="00F74C83" w:rsidP="00F74C83">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sidRPr="00F74C83">
        <w:rPr>
          <w:rFonts w:ascii="Times New Roman" w:eastAsia="Times New Roman" w:hAnsi="Times New Roman" w:cs="Times New Roman"/>
          <w:b/>
          <w:bCs/>
          <w:kern w:val="36"/>
          <w:sz w:val="48"/>
          <w:szCs w:val="48"/>
          <w:lang w:eastAsia="en-GB"/>
        </w:rPr>
        <w:t xml:space="preserve">Oracle PLSQL Tutorial (Part 11) </w:t>
      </w:r>
    </w:p>
    <w:p w:rsidR="00F74C83" w:rsidRPr="00F74C83" w:rsidRDefault="00F74C83" w:rsidP="00F74C83">
      <w:pPr>
        <w:spacing w:before="100" w:beforeAutospacing="1" w:after="100" w:afterAutospacing="1" w:line="240" w:lineRule="auto"/>
        <w:rPr>
          <w:rFonts w:ascii="Times New Roman" w:eastAsia="Times New Roman" w:hAnsi="Times New Roman" w:cs="Times New Roman"/>
          <w:sz w:val="24"/>
          <w:szCs w:val="24"/>
          <w:lang w:eastAsia="en-GB"/>
        </w:rPr>
      </w:pPr>
      <w:r w:rsidRPr="00F74C83">
        <w:rPr>
          <w:rFonts w:ascii="Times New Roman" w:eastAsia="Times New Roman" w:hAnsi="Times New Roman" w:cs="Times New Roman"/>
          <w:sz w:val="24"/>
          <w:szCs w:val="24"/>
          <w:lang w:eastAsia="en-GB"/>
        </w:rPr>
        <w:t xml:space="preserve">In this part of our Oracle PLSQL tutorial we continue our introduction to the use of collections in Oracle PL/SQL by looking at </w:t>
      </w:r>
      <w:proofErr w:type="spellStart"/>
      <w:r w:rsidRPr="00F74C83">
        <w:rPr>
          <w:rFonts w:ascii="Times New Roman" w:eastAsia="Times New Roman" w:hAnsi="Times New Roman" w:cs="Times New Roman"/>
          <w:sz w:val="24"/>
          <w:szCs w:val="24"/>
          <w:lang w:eastAsia="en-GB"/>
        </w:rPr>
        <w:t>varrays</w:t>
      </w:r>
      <w:proofErr w:type="spellEnd"/>
      <w:r w:rsidRPr="00F74C83">
        <w:rPr>
          <w:rFonts w:ascii="Times New Roman" w:eastAsia="Times New Roman" w:hAnsi="Times New Roman" w:cs="Times New Roman"/>
          <w:sz w:val="24"/>
          <w:szCs w:val="24"/>
          <w:lang w:eastAsia="en-GB"/>
        </w:rPr>
        <w:t xml:space="preserve"> (varying arrays).</w:t>
      </w:r>
    </w:p>
    <w:p w:rsidR="00F74C83" w:rsidRPr="00F74C83" w:rsidRDefault="00F74C83" w:rsidP="00F74C8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74C83">
        <w:rPr>
          <w:rFonts w:ascii="Times New Roman" w:eastAsia="Times New Roman" w:hAnsi="Times New Roman" w:cs="Times New Roman"/>
          <w:b/>
          <w:bCs/>
          <w:sz w:val="36"/>
          <w:szCs w:val="36"/>
          <w:lang w:eastAsia="en-GB"/>
        </w:rPr>
        <w:t>Oracle PLSQL Collection Types</w:t>
      </w:r>
    </w:p>
    <w:p w:rsidR="00F74C83" w:rsidRPr="00F74C83" w:rsidRDefault="00F74C83" w:rsidP="00F74C83">
      <w:pPr>
        <w:spacing w:before="100" w:beforeAutospacing="1" w:after="100" w:afterAutospacing="1" w:line="240" w:lineRule="auto"/>
        <w:rPr>
          <w:rFonts w:ascii="Times New Roman" w:eastAsia="Times New Roman" w:hAnsi="Times New Roman" w:cs="Times New Roman"/>
          <w:sz w:val="24"/>
          <w:szCs w:val="24"/>
          <w:lang w:eastAsia="en-GB"/>
        </w:rPr>
      </w:pPr>
      <w:r w:rsidRPr="00F74C83">
        <w:rPr>
          <w:rFonts w:ascii="Times New Roman" w:eastAsia="Times New Roman" w:hAnsi="Times New Roman" w:cs="Times New Roman"/>
          <w:sz w:val="24"/>
          <w:szCs w:val="24"/>
          <w:lang w:eastAsia="en-GB"/>
        </w:rPr>
        <w:t xml:space="preserve">We've already seen that there are </w:t>
      </w:r>
      <w:hyperlink r:id="rId7" w:history="1">
        <w:r w:rsidRPr="00F74C83">
          <w:rPr>
            <w:rFonts w:ascii="Times New Roman" w:eastAsia="Times New Roman" w:hAnsi="Times New Roman" w:cs="Times New Roman"/>
            <w:color w:val="0000FF"/>
            <w:sz w:val="24"/>
            <w:szCs w:val="24"/>
            <w:u w:val="single"/>
            <w:lang w:eastAsia="en-GB"/>
          </w:rPr>
          <w:t>3 different types of PL/SQL collections</w:t>
        </w:r>
      </w:hyperlink>
      <w:r w:rsidRPr="00F74C83">
        <w:rPr>
          <w:rFonts w:ascii="Times New Roman" w:eastAsia="Times New Roman" w:hAnsi="Times New Roman" w:cs="Times New Roman"/>
          <w:sz w:val="24"/>
          <w:szCs w:val="24"/>
          <w:lang w:eastAsia="en-GB"/>
        </w:rPr>
        <w:t xml:space="preserve"> :-</w:t>
      </w:r>
    </w:p>
    <w:p w:rsidR="00F74C83" w:rsidRPr="00F74C83" w:rsidRDefault="00F74C83" w:rsidP="00F74C83">
      <w:pPr>
        <w:numPr>
          <w:ilvl w:val="0"/>
          <w:numId w:val="1"/>
        </w:numPr>
        <w:spacing w:before="100" w:beforeAutospacing="1" w:after="100" w:afterAutospacing="1" w:line="240" w:lineRule="auto"/>
        <w:rPr>
          <w:ins w:id="0" w:author="Unknown"/>
          <w:rFonts w:ascii="Times New Roman" w:eastAsia="Times New Roman" w:hAnsi="Times New Roman" w:cs="Times New Roman"/>
          <w:sz w:val="24"/>
          <w:szCs w:val="24"/>
          <w:lang w:eastAsia="en-GB"/>
        </w:rPr>
      </w:pPr>
      <w:ins w:id="1" w:author="Unknown">
        <w:r w:rsidRPr="00F74C83">
          <w:rPr>
            <w:rFonts w:ascii="Times New Roman" w:eastAsia="Times New Roman" w:hAnsi="Times New Roman" w:cs="Times New Roman"/>
            <w:sz w:val="24"/>
            <w:szCs w:val="24"/>
            <w:lang w:eastAsia="en-GB"/>
          </w:rPr>
          <w:pict/>
        </w:r>
      </w:ins>
      <w:r w:rsidRPr="00F74C83">
        <w:rPr>
          <w:rFonts w:ascii="Times New Roman" w:eastAsia="Times New Roman" w:hAnsi="Times New Roman" w:cs="Times New Roman"/>
          <w:sz w:val="24"/>
          <w:szCs w:val="24"/>
          <w:lang w:eastAsia="en-GB"/>
        </w:rPr>
        <w:pict/>
      </w:r>
      <w:ins w:id="2" w:author="Unknown">
        <w:r w:rsidRPr="00F74C83">
          <w:rPr>
            <w:rFonts w:ascii="Times New Roman" w:eastAsia="Times New Roman" w:hAnsi="Times New Roman" w:cs="Times New Roman"/>
            <w:sz w:val="24"/>
            <w:szCs w:val="24"/>
            <w:lang w:eastAsia="en-GB"/>
          </w:rPr>
          <w:t xml:space="preserve">nested tables - covered in </w:t>
        </w:r>
        <w:r w:rsidRPr="00F74C83">
          <w:rPr>
            <w:rFonts w:ascii="Times New Roman" w:eastAsia="Times New Roman" w:hAnsi="Times New Roman" w:cs="Times New Roman"/>
            <w:sz w:val="24"/>
            <w:szCs w:val="24"/>
            <w:lang w:eastAsia="en-GB"/>
          </w:rPr>
          <w:fldChar w:fldCharType="begin"/>
        </w:r>
        <w:r w:rsidRPr="00F74C83">
          <w:rPr>
            <w:rFonts w:ascii="Times New Roman" w:eastAsia="Times New Roman" w:hAnsi="Times New Roman" w:cs="Times New Roman"/>
            <w:sz w:val="24"/>
            <w:szCs w:val="24"/>
            <w:lang w:eastAsia="en-GB"/>
          </w:rPr>
          <w:instrText xml:space="preserve"> HYPERLINK "http://www.smart-soft.co.uk/Oracle/oracle-plsql-tutorial-part-10.htm" </w:instrText>
        </w:r>
        <w:r w:rsidRPr="00F74C83">
          <w:rPr>
            <w:rFonts w:ascii="Times New Roman" w:eastAsia="Times New Roman" w:hAnsi="Times New Roman" w:cs="Times New Roman"/>
            <w:sz w:val="24"/>
            <w:szCs w:val="24"/>
            <w:lang w:eastAsia="en-GB"/>
          </w:rPr>
          <w:fldChar w:fldCharType="separate"/>
        </w:r>
        <w:r w:rsidRPr="00F74C83">
          <w:rPr>
            <w:rFonts w:ascii="Times New Roman" w:eastAsia="Times New Roman" w:hAnsi="Times New Roman" w:cs="Times New Roman"/>
            <w:color w:val="0000FF"/>
            <w:sz w:val="24"/>
            <w:szCs w:val="24"/>
            <w:u w:val="single"/>
            <w:lang w:eastAsia="en-GB"/>
          </w:rPr>
          <w:t>part 10</w:t>
        </w:r>
        <w:r w:rsidRPr="00F74C83">
          <w:rPr>
            <w:rFonts w:ascii="Times New Roman" w:eastAsia="Times New Roman" w:hAnsi="Times New Roman" w:cs="Times New Roman"/>
            <w:sz w:val="24"/>
            <w:szCs w:val="24"/>
            <w:lang w:eastAsia="en-GB"/>
          </w:rPr>
          <w:fldChar w:fldCharType="end"/>
        </w:r>
        <w:r w:rsidRPr="00F74C83">
          <w:rPr>
            <w:rFonts w:ascii="Times New Roman" w:eastAsia="Times New Roman" w:hAnsi="Times New Roman" w:cs="Times New Roman"/>
            <w:sz w:val="24"/>
            <w:szCs w:val="24"/>
            <w:lang w:eastAsia="en-GB"/>
          </w:rPr>
          <w:t xml:space="preserve"> of this Oracle PLSQL tutorial </w:t>
        </w:r>
      </w:ins>
    </w:p>
    <w:p w:rsidR="00F74C83" w:rsidRPr="00F74C83" w:rsidRDefault="00F74C83" w:rsidP="00F74C83">
      <w:pPr>
        <w:numPr>
          <w:ilvl w:val="0"/>
          <w:numId w:val="1"/>
        </w:numPr>
        <w:spacing w:before="100" w:beforeAutospacing="1" w:after="100" w:afterAutospacing="1" w:line="240" w:lineRule="auto"/>
        <w:rPr>
          <w:ins w:id="3" w:author="Unknown"/>
          <w:rFonts w:ascii="Times New Roman" w:eastAsia="Times New Roman" w:hAnsi="Times New Roman" w:cs="Times New Roman"/>
          <w:sz w:val="24"/>
          <w:szCs w:val="24"/>
          <w:lang w:eastAsia="en-GB"/>
        </w:rPr>
      </w:pPr>
      <w:proofErr w:type="spellStart"/>
      <w:ins w:id="4" w:author="Unknown">
        <w:r w:rsidRPr="00F74C83">
          <w:rPr>
            <w:rFonts w:ascii="Times New Roman" w:eastAsia="Times New Roman" w:hAnsi="Times New Roman" w:cs="Times New Roman"/>
            <w:sz w:val="24"/>
            <w:szCs w:val="24"/>
            <w:lang w:eastAsia="en-GB"/>
          </w:rPr>
          <w:t>varrays</w:t>
        </w:r>
        <w:proofErr w:type="spellEnd"/>
        <w:r w:rsidRPr="00F74C83">
          <w:rPr>
            <w:rFonts w:ascii="Times New Roman" w:eastAsia="Times New Roman" w:hAnsi="Times New Roman" w:cs="Times New Roman"/>
            <w:sz w:val="24"/>
            <w:szCs w:val="24"/>
            <w:lang w:eastAsia="en-GB"/>
          </w:rPr>
          <w:t xml:space="preserve"> - covered in this tutorial </w:t>
        </w:r>
      </w:ins>
    </w:p>
    <w:p w:rsidR="00F74C83" w:rsidRPr="00F74C83" w:rsidRDefault="00F74C83" w:rsidP="00F74C83">
      <w:pPr>
        <w:numPr>
          <w:ilvl w:val="0"/>
          <w:numId w:val="1"/>
        </w:numPr>
        <w:spacing w:before="100" w:beforeAutospacing="1" w:after="100" w:afterAutospacing="1" w:line="240" w:lineRule="auto"/>
        <w:rPr>
          <w:ins w:id="5" w:author="Unknown"/>
          <w:rFonts w:ascii="Times New Roman" w:eastAsia="Times New Roman" w:hAnsi="Times New Roman" w:cs="Times New Roman"/>
          <w:sz w:val="24"/>
          <w:szCs w:val="24"/>
          <w:lang w:eastAsia="en-GB"/>
        </w:rPr>
      </w:pPr>
      <w:ins w:id="6" w:author="Unknown">
        <w:r w:rsidRPr="00F74C83">
          <w:rPr>
            <w:rFonts w:ascii="Times New Roman" w:eastAsia="Times New Roman" w:hAnsi="Times New Roman" w:cs="Times New Roman"/>
            <w:sz w:val="24"/>
            <w:szCs w:val="24"/>
            <w:lang w:eastAsia="en-GB"/>
          </w:rPr>
          <w:t xml:space="preserve">PL/SQL associative arrays - covered in </w:t>
        </w:r>
        <w:r w:rsidRPr="00F74C83">
          <w:rPr>
            <w:rFonts w:ascii="Times New Roman" w:eastAsia="Times New Roman" w:hAnsi="Times New Roman" w:cs="Times New Roman"/>
            <w:sz w:val="24"/>
            <w:szCs w:val="24"/>
            <w:lang w:eastAsia="en-GB"/>
          </w:rPr>
          <w:fldChar w:fldCharType="begin"/>
        </w:r>
        <w:r w:rsidRPr="00F74C83">
          <w:rPr>
            <w:rFonts w:ascii="Times New Roman" w:eastAsia="Times New Roman" w:hAnsi="Times New Roman" w:cs="Times New Roman"/>
            <w:sz w:val="24"/>
            <w:szCs w:val="24"/>
            <w:lang w:eastAsia="en-GB"/>
          </w:rPr>
          <w:instrText xml:space="preserve"> HYPERLINK "http://www.smart-soft.co.uk/Oracle/oracle-plsql-tutorial-part-12.htm" </w:instrText>
        </w:r>
        <w:r w:rsidRPr="00F74C83">
          <w:rPr>
            <w:rFonts w:ascii="Times New Roman" w:eastAsia="Times New Roman" w:hAnsi="Times New Roman" w:cs="Times New Roman"/>
            <w:sz w:val="24"/>
            <w:szCs w:val="24"/>
            <w:lang w:eastAsia="en-GB"/>
          </w:rPr>
          <w:fldChar w:fldCharType="separate"/>
        </w:r>
        <w:r w:rsidRPr="00F74C83">
          <w:rPr>
            <w:rFonts w:ascii="Times New Roman" w:eastAsia="Times New Roman" w:hAnsi="Times New Roman" w:cs="Times New Roman"/>
            <w:color w:val="0000FF"/>
            <w:sz w:val="24"/>
            <w:szCs w:val="24"/>
            <w:u w:val="single"/>
            <w:lang w:eastAsia="en-GB"/>
          </w:rPr>
          <w:t>part 12</w:t>
        </w:r>
        <w:r w:rsidRPr="00F74C83">
          <w:rPr>
            <w:rFonts w:ascii="Times New Roman" w:eastAsia="Times New Roman" w:hAnsi="Times New Roman" w:cs="Times New Roman"/>
            <w:sz w:val="24"/>
            <w:szCs w:val="24"/>
            <w:lang w:eastAsia="en-GB"/>
          </w:rPr>
          <w:fldChar w:fldCharType="end"/>
        </w:r>
        <w:r w:rsidRPr="00F74C83">
          <w:rPr>
            <w:rFonts w:ascii="Times New Roman" w:eastAsia="Times New Roman" w:hAnsi="Times New Roman" w:cs="Times New Roman"/>
            <w:sz w:val="24"/>
            <w:szCs w:val="24"/>
            <w:lang w:eastAsia="en-GB"/>
          </w:rPr>
          <w:t xml:space="preserve"> of this PL/SQL </w:t>
        </w:r>
        <w:proofErr w:type="gramStart"/>
        <w:r w:rsidRPr="00F74C83">
          <w:rPr>
            <w:rFonts w:ascii="Times New Roman" w:eastAsia="Times New Roman" w:hAnsi="Times New Roman" w:cs="Times New Roman"/>
            <w:sz w:val="24"/>
            <w:szCs w:val="24"/>
            <w:lang w:eastAsia="en-GB"/>
          </w:rPr>
          <w:t>tutorial .</w:t>
        </w:r>
        <w:proofErr w:type="gramEnd"/>
        <w:r w:rsidRPr="00F74C83">
          <w:rPr>
            <w:rFonts w:ascii="Times New Roman" w:eastAsia="Times New Roman" w:hAnsi="Times New Roman" w:cs="Times New Roman"/>
            <w:sz w:val="24"/>
            <w:szCs w:val="24"/>
            <w:lang w:eastAsia="en-GB"/>
          </w:rPr>
          <w:t xml:space="preserve"> </w:t>
        </w:r>
      </w:ins>
    </w:p>
    <w:p w:rsidR="00F74C83" w:rsidRPr="00F74C83" w:rsidRDefault="00F74C83" w:rsidP="00F74C83">
      <w:pPr>
        <w:spacing w:before="100" w:beforeAutospacing="1" w:after="100" w:afterAutospacing="1" w:line="240" w:lineRule="auto"/>
        <w:outlineLvl w:val="2"/>
        <w:rPr>
          <w:ins w:id="7" w:author="Unknown"/>
          <w:rFonts w:ascii="Times New Roman" w:eastAsia="Times New Roman" w:hAnsi="Times New Roman" w:cs="Times New Roman"/>
          <w:b/>
          <w:bCs/>
          <w:sz w:val="27"/>
          <w:szCs w:val="27"/>
          <w:lang w:eastAsia="en-GB"/>
        </w:rPr>
      </w:pPr>
      <w:ins w:id="8" w:author="Unknown">
        <w:r w:rsidRPr="00F74C83">
          <w:rPr>
            <w:rFonts w:ascii="Times New Roman" w:eastAsia="Times New Roman" w:hAnsi="Times New Roman" w:cs="Times New Roman"/>
            <w:b/>
            <w:bCs/>
            <w:sz w:val="27"/>
            <w:szCs w:val="27"/>
            <w:lang w:eastAsia="en-GB"/>
          </w:rPr>
          <w:t xml:space="preserve">PLSQL </w:t>
        </w:r>
        <w:proofErr w:type="spellStart"/>
        <w:r w:rsidRPr="00F74C83">
          <w:rPr>
            <w:rFonts w:ascii="Times New Roman" w:eastAsia="Times New Roman" w:hAnsi="Times New Roman" w:cs="Times New Roman"/>
            <w:b/>
            <w:bCs/>
            <w:sz w:val="27"/>
            <w:szCs w:val="27"/>
            <w:lang w:eastAsia="en-GB"/>
          </w:rPr>
          <w:t>Varrays</w:t>
        </w:r>
        <w:proofErr w:type="spellEnd"/>
      </w:ins>
    </w:p>
    <w:p w:rsidR="00F74C83" w:rsidRPr="00F74C83" w:rsidRDefault="00F74C83" w:rsidP="00F74C83">
      <w:pPr>
        <w:spacing w:before="100" w:beforeAutospacing="1" w:after="100" w:afterAutospacing="1" w:line="240" w:lineRule="auto"/>
        <w:rPr>
          <w:ins w:id="9" w:author="Unknown"/>
          <w:rFonts w:ascii="Times New Roman" w:eastAsia="Times New Roman" w:hAnsi="Times New Roman" w:cs="Times New Roman"/>
          <w:sz w:val="24"/>
          <w:szCs w:val="24"/>
          <w:lang w:eastAsia="en-GB"/>
        </w:rPr>
      </w:pPr>
      <w:proofErr w:type="spellStart"/>
      <w:ins w:id="10" w:author="Unknown">
        <w:r w:rsidRPr="00F74C83">
          <w:rPr>
            <w:rFonts w:ascii="Times New Roman" w:eastAsia="Times New Roman" w:hAnsi="Times New Roman" w:cs="Times New Roman"/>
            <w:sz w:val="24"/>
            <w:szCs w:val="24"/>
            <w:lang w:eastAsia="en-GB"/>
          </w:rPr>
          <w:t>Varrays</w:t>
        </w:r>
        <w:proofErr w:type="spellEnd"/>
        <w:r w:rsidRPr="00F74C83">
          <w:rPr>
            <w:rFonts w:ascii="Times New Roman" w:eastAsia="Times New Roman" w:hAnsi="Times New Roman" w:cs="Times New Roman"/>
            <w:sz w:val="24"/>
            <w:szCs w:val="24"/>
            <w:lang w:eastAsia="en-GB"/>
          </w:rPr>
          <w:t xml:space="preserve"> are one-dimensional, variable length arrays, with the maximum length defined in the declaration. These are used when it is known in advance that you will only need a few of the items to be stored and you know in advance the maximum number that you will need to hold. </w:t>
        </w:r>
      </w:ins>
    </w:p>
    <w:p w:rsidR="00F74C83" w:rsidRPr="00F74C83" w:rsidRDefault="00F74C83" w:rsidP="00F74C83">
      <w:pPr>
        <w:spacing w:before="100" w:beforeAutospacing="1" w:after="100" w:afterAutospacing="1" w:line="240" w:lineRule="auto"/>
        <w:rPr>
          <w:ins w:id="11" w:author="Unknown"/>
          <w:rFonts w:ascii="Times New Roman" w:eastAsia="Times New Roman" w:hAnsi="Times New Roman" w:cs="Times New Roman"/>
          <w:sz w:val="24"/>
          <w:szCs w:val="24"/>
          <w:lang w:eastAsia="en-GB"/>
        </w:rPr>
      </w:pPr>
      <w:ins w:id="12" w:author="Unknown">
        <w:r w:rsidRPr="00F74C83">
          <w:rPr>
            <w:rFonts w:ascii="Times New Roman" w:eastAsia="Times New Roman" w:hAnsi="Times New Roman" w:cs="Times New Roman"/>
            <w:sz w:val="24"/>
            <w:szCs w:val="24"/>
            <w:lang w:eastAsia="en-GB"/>
          </w:rPr>
          <w:t>A good example of the use of these would be for storing telephone numbers or addresses for say employees - each person is unlikely to have more than half a dozen telephone numbers or addresses. We can create a table for storing these as follows:-</w:t>
        </w:r>
      </w:ins>
    </w:p>
    <w:p w:rsidR="00F74C83" w:rsidRPr="00F74C83" w:rsidRDefault="00F74C83" w:rsidP="00F74C83">
      <w:pPr>
        <w:spacing w:beforeAutospacing="1" w:after="100" w:afterAutospacing="1" w:line="240" w:lineRule="auto"/>
        <w:rPr>
          <w:ins w:id="13" w:author="Unknown"/>
          <w:rFonts w:ascii="Times New Roman" w:eastAsia="Times New Roman" w:hAnsi="Times New Roman" w:cs="Times New Roman"/>
          <w:sz w:val="24"/>
          <w:szCs w:val="24"/>
          <w:lang w:eastAsia="en-GB"/>
        </w:rPr>
      </w:pPr>
      <w:ins w:id="14" w:author="Unknown">
        <w:r w:rsidRPr="00F74C83">
          <w:rPr>
            <w:rFonts w:ascii="Courier New" w:eastAsia="Times New Roman" w:hAnsi="Courier New" w:cs="Courier New"/>
            <w:sz w:val="24"/>
            <w:szCs w:val="24"/>
            <w:lang w:eastAsia="en-GB"/>
          </w:rPr>
          <w:t xml:space="preserve">TYPE </w:t>
        </w:r>
        <w:proofErr w:type="spellStart"/>
        <w:r w:rsidRPr="00F74C83">
          <w:rPr>
            <w:rFonts w:ascii="Courier New" w:eastAsia="Times New Roman" w:hAnsi="Courier New" w:cs="Courier New"/>
            <w:sz w:val="24"/>
            <w:szCs w:val="24"/>
            <w:lang w:eastAsia="en-GB"/>
          </w:rPr>
          <w:t>phone_no_tab_typ</w:t>
        </w:r>
        <w:proofErr w:type="spellEnd"/>
        <w:r w:rsidRPr="00F74C83">
          <w:rPr>
            <w:rFonts w:ascii="Courier New" w:eastAsia="Times New Roman" w:hAnsi="Courier New" w:cs="Courier New"/>
            <w:sz w:val="24"/>
            <w:szCs w:val="24"/>
            <w:lang w:eastAsia="en-GB"/>
          </w:rPr>
          <w:t xml:space="preserve"> IS </w:t>
        </w:r>
        <w:proofErr w:type="gramStart"/>
        <w:r w:rsidRPr="00F74C83">
          <w:rPr>
            <w:rFonts w:ascii="Courier New" w:eastAsia="Times New Roman" w:hAnsi="Courier New" w:cs="Courier New"/>
            <w:sz w:val="24"/>
            <w:szCs w:val="24"/>
            <w:lang w:eastAsia="en-GB"/>
          </w:rPr>
          <w:t>VARRAY(</w:t>
        </w:r>
        <w:proofErr w:type="gramEnd"/>
        <w:r w:rsidRPr="00F74C83">
          <w:rPr>
            <w:rFonts w:ascii="Courier New" w:eastAsia="Times New Roman" w:hAnsi="Courier New" w:cs="Courier New"/>
            <w:sz w:val="24"/>
            <w:szCs w:val="24"/>
            <w:lang w:eastAsia="en-GB"/>
          </w:rPr>
          <w:t>6) OF VARCHAR2(20;</w:t>
        </w:r>
      </w:ins>
    </w:p>
    <w:p w:rsidR="00F74C83" w:rsidRPr="00F74C83" w:rsidRDefault="00F74C83" w:rsidP="00F74C83">
      <w:pPr>
        <w:spacing w:before="100" w:beforeAutospacing="1" w:after="100" w:afterAutospacing="1" w:line="240" w:lineRule="auto"/>
        <w:rPr>
          <w:ins w:id="15" w:author="Unknown"/>
          <w:rFonts w:ascii="Times New Roman" w:eastAsia="Times New Roman" w:hAnsi="Times New Roman" w:cs="Times New Roman"/>
          <w:sz w:val="24"/>
          <w:szCs w:val="24"/>
          <w:lang w:eastAsia="en-GB"/>
        </w:rPr>
      </w:pPr>
      <w:proofErr w:type="spellStart"/>
      <w:ins w:id="16" w:author="Unknown">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 xml:space="preserve"> </w:t>
        </w:r>
        <w:proofErr w:type="spellStart"/>
        <w:r w:rsidRPr="00F74C83">
          <w:rPr>
            <w:rFonts w:ascii="Courier New" w:eastAsia="Times New Roman" w:hAnsi="Courier New" w:cs="Courier New"/>
            <w:sz w:val="24"/>
            <w:szCs w:val="24"/>
            <w:lang w:eastAsia="en-GB"/>
          </w:rPr>
          <w:t>phone_no_tab_typ</w:t>
        </w:r>
        <w:proofErr w:type="spellEnd"/>
        <w:r w:rsidRPr="00F74C83">
          <w:rPr>
            <w:rFonts w:ascii="Courier New" w:eastAsia="Times New Roman" w:hAnsi="Courier New" w:cs="Courier New"/>
            <w:sz w:val="24"/>
            <w:szCs w:val="24"/>
            <w:lang w:eastAsia="en-GB"/>
          </w:rPr>
          <w:t>;</w:t>
        </w:r>
      </w:ins>
    </w:p>
    <w:p w:rsidR="00F74C83" w:rsidRPr="00F74C83" w:rsidRDefault="00F74C83" w:rsidP="00F74C83">
      <w:pPr>
        <w:spacing w:before="100" w:beforeAutospacing="1" w:after="100" w:afterAutospacing="1" w:line="240" w:lineRule="auto"/>
        <w:rPr>
          <w:ins w:id="17" w:author="Unknown"/>
          <w:rFonts w:ascii="Times New Roman" w:eastAsia="Times New Roman" w:hAnsi="Times New Roman" w:cs="Times New Roman"/>
          <w:sz w:val="24"/>
          <w:szCs w:val="24"/>
          <w:lang w:eastAsia="en-GB"/>
        </w:rPr>
      </w:pPr>
      <w:ins w:id="18" w:author="Unknown">
        <w:r w:rsidRPr="00F74C83">
          <w:rPr>
            <w:rFonts w:ascii="Times New Roman" w:eastAsia="Times New Roman" w:hAnsi="Times New Roman" w:cs="Times New Roman"/>
            <w:sz w:val="24"/>
            <w:szCs w:val="24"/>
            <w:lang w:eastAsia="en-GB"/>
          </w:rPr>
          <w:t xml:space="preserve">The preceding 2 statements have created an un-initialised array that is available within our PL/SQL session. Inserting and retrieving data is done in the same way as with nested tables. First of all we have to initialise the array, </w:t>
        </w:r>
        <w:proofErr w:type="gramStart"/>
        <w:r w:rsidRPr="00F74C83">
          <w:rPr>
            <w:rFonts w:ascii="Times New Roman" w:eastAsia="Times New Roman" w:hAnsi="Times New Roman" w:cs="Times New Roman"/>
            <w:sz w:val="24"/>
            <w:szCs w:val="24"/>
            <w:lang w:eastAsia="en-GB"/>
          </w:rPr>
          <w:t>then</w:t>
        </w:r>
        <w:proofErr w:type="gramEnd"/>
        <w:r w:rsidRPr="00F74C83">
          <w:rPr>
            <w:rFonts w:ascii="Times New Roman" w:eastAsia="Times New Roman" w:hAnsi="Times New Roman" w:cs="Times New Roman"/>
            <w:sz w:val="24"/>
            <w:szCs w:val="24"/>
            <w:lang w:eastAsia="en-GB"/>
          </w:rPr>
          <w:t xml:space="preserve"> we can insert data into and retrieve data from the </w:t>
        </w:r>
        <w:proofErr w:type="spellStart"/>
        <w:r w:rsidRPr="00F74C83">
          <w:rPr>
            <w:rFonts w:ascii="Times New Roman" w:eastAsia="Times New Roman" w:hAnsi="Times New Roman" w:cs="Times New Roman"/>
            <w:sz w:val="24"/>
            <w:szCs w:val="24"/>
            <w:lang w:eastAsia="en-GB"/>
          </w:rPr>
          <w:t>varray</w:t>
        </w:r>
        <w:proofErr w:type="spellEnd"/>
        <w:r w:rsidRPr="00F74C83">
          <w:rPr>
            <w:rFonts w:ascii="Times New Roman" w:eastAsia="Times New Roman" w:hAnsi="Times New Roman" w:cs="Times New Roman"/>
            <w:sz w:val="24"/>
            <w:szCs w:val="24"/>
            <w:lang w:eastAsia="en-GB"/>
          </w:rPr>
          <w:t>.</w:t>
        </w:r>
      </w:ins>
    </w:p>
    <w:p w:rsidR="00F74C83" w:rsidRPr="00F74C83" w:rsidRDefault="00F74C83" w:rsidP="00F74C83">
      <w:pPr>
        <w:spacing w:before="100" w:beforeAutospacing="1" w:after="100" w:afterAutospacing="1" w:line="240" w:lineRule="auto"/>
        <w:rPr>
          <w:ins w:id="19" w:author="Unknown"/>
          <w:rFonts w:ascii="Times New Roman" w:eastAsia="Times New Roman" w:hAnsi="Times New Roman" w:cs="Times New Roman"/>
          <w:sz w:val="24"/>
          <w:szCs w:val="24"/>
          <w:lang w:eastAsia="en-GB"/>
        </w:rPr>
      </w:pPr>
      <w:ins w:id="20" w:author="Unknown">
        <w:r w:rsidRPr="00F74C83">
          <w:rPr>
            <w:rFonts w:ascii="Times New Roman" w:eastAsia="Times New Roman" w:hAnsi="Times New Roman" w:cs="Times New Roman"/>
            <w:sz w:val="24"/>
            <w:szCs w:val="24"/>
            <w:lang w:eastAsia="en-GB"/>
          </w:rPr>
          <w:t xml:space="preserve">As with nested tables, if you attempt to read from or write to an un-initialised </w:t>
        </w:r>
        <w:proofErr w:type="spellStart"/>
        <w:r w:rsidRPr="00F74C83">
          <w:rPr>
            <w:rFonts w:ascii="Times New Roman" w:eastAsia="Times New Roman" w:hAnsi="Times New Roman" w:cs="Times New Roman"/>
            <w:sz w:val="24"/>
            <w:szCs w:val="24"/>
            <w:lang w:eastAsia="en-GB"/>
          </w:rPr>
          <w:t>varray</w:t>
        </w:r>
        <w:proofErr w:type="spellEnd"/>
        <w:r w:rsidRPr="00F74C83">
          <w:rPr>
            <w:rFonts w:ascii="Times New Roman" w:eastAsia="Times New Roman" w:hAnsi="Times New Roman" w:cs="Times New Roman"/>
            <w:sz w:val="24"/>
            <w:szCs w:val="24"/>
            <w:lang w:eastAsia="en-GB"/>
          </w:rPr>
          <w:t xml:space="preserve"> in PLSQL, Oracle will generate an error which will cause an exception to be raised, as in the following examples:</w:t>
        </w:r>
      </w:ins>
    </w:p>
    <w:p w:rsidR="00F74C83" w:rsidRPr="00F74C83" w:rsidRDefault="00F74C83" w:rsidP="00F74C83">
      <w:pPr>
        <w:spacing w:before="100" w:beforeAutospacing="1" w:after="100" w:afterAutospacing="1" w:line="240" w:lineRule="auto"/>
        <w:rPr>
          <w:ins w:id="21" w:author="Unknown"/>
          <w:rFonts w:ascii="Times New Roman" w:eastAsia="Times New Roman" w:hAnsi="Times New Roman" w:cs="Times New Roman"/>
          <w:sz w:val="24"/>
          <w:szCs w:val="24"/>
          <w:lang w:eastAsia="en-GB"/>
        </w:rPr>
      </w:pPr>
      <w:ins w:id="22" w:author="Unknown">
        <w:r w:rsidRPr="00F74C83">
          <w:rPr>
            <w:rFonts w:ascii="Courier New" w:eastAsia="Times New Roman" w:hAnsi="Courier New" w:cs="Courier New"/>
            <w:sz w:val="24"/>
            <w:szCs w:val="24"/>
            <w:lang w:eastAsia="en-GB"/>
          </w:rPr>
          <w:t>SQL&gt; declare</w:t>
        </w:r>
        <w:r w:rsidRPr="00F74C83">
          <w:rPr>
            <w:rFonts w:ascii="Courier New" w:eastAsia="Times New Roman" w:hAnsi="Courier New" w:cs="Courier New"/>
            <w:sz w:val="24"/>
            <w:szCs w:val="24"/>
            <w:lang w:eastAsia="en-GB"/>
          </w:rPr>
          <w:br/>
          <w:t xml:space="preserve">2 TYPE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 xml:space="preserve"> IS VARRAY(6) OF VARCHAR2(20) ;</w:t>
        </w:r>
        <w:r w:rsidRPr="00F74C83">
          <w:rPr>
            <w:rFonts w:ascii="Courier New" w:eastAsia="Times New Roman" w:hAnsi="Courier New" w:cs="Courier New"/>
            <w:sz w:val="24"/>
            <w:szCs w:val="24"/>
            <w:lang w:eastAsia="en-GB"/>
          </w:rPr>
          <w:br/>
          <w:t xml:space="preserve">3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 xml:space="preserve">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w:t>
        </w:r>
        <w:r w:rsidRPr="00F74C83">
          <w:rPr>
            <w:rFonts w:ascii="Courier New" w:eastAsia="Times New Roman" w:hAnsi="Courier New" w:cs="Courier New"/>
            <w:sz w:val="24"/>
            <w:szCs w:val="24"/>
            <w:lang w:eastAsia="en-GB"/>
          </w:rPr>
          <w:br/>
          <w:t>4 begin</w:t>
        </w:r>
        <w:r w:rsidRPr="00F74C83">
          <w:rPr>
            <w:rFonts w:ascii="Times New Roman" w:eastAsia="Times New Roman" w:hAnsi="Times New Roman" w:cs="Times New Roman"/>
            <w:sz w:val="24"/>
            <w:szCs w:val="24"/>
            <w:lang w:eastAsia="en-GB"/>
          </w:rPr>
          <w:br/>
        </w:r>
        <w:r w:rsidRPr="00F74C83">
          <w:rPr>
            <w:rFonts w:ascii="Courier New" w:eastAsia="Times New Roman" w:hAnsi="Courier New" w:cs="Courier New"/>
            <w:sz w:val="24"/>
            <w:szCs w:val="24"/>
            <w:lang w:eastAsia="en-GB"/>
          </w:rPr>
          <w:t xml:space="preserve">5 </w:t>
        </w:r>
        <w:proofErr w:type="spellStart"/>
        <w:r w:rsidRPr="00F74C83">
          <w:rPr>
            <w:rFonts w:ascii="Courier New" w:eastAsia="Times New Roman" w:hAnsi="Courier New" w:cs="Courier New"/>
            <w:sz w:val="24"/>
            <w:szCs w:val="24"/>
            <w:lang w:eastAsia="en-GB"/>
          </w:rPr>
          <w:t>dbms_output.put_line</w:t>
        </w:r>
        <w:proofErr w:type="spellEnd"/>
        <w:r w:rsidRPr="00F74C83">
          <w:rPr>
            <w:rFonts w:ascii="Courier New" w:eastAsia="Times New Roman" w:hAnsi="Courier New" w:cs="Courier New"/>
            <w:sz w:val="24"/>
            <w:szCs w:val="24"/>
            <w:lang w:eastAsia="en-GB"/>
          </w:rPr>
          <w:t>('</w:t>
        </w:r>
        <w:proofErr w:type="spellStart"/>
        <w:r w:rsidRPr="00F74C83">
          <w:rPr>
            <w:rFonts w:ascii="Courier New" w:eastAsia="Times New Roman" w:hAnsi="Courier New" w:cs="Courier New"/>
            <w:sz w:val="24"/>
            <w:szCs w:val="24"/>
            <w:lang w:eastAsia="en-GB"/>
          </w:rPr>
          <w:t>phone_no</w:t>
        </w:r>
        <w:proofErr w:type="spellEnd"/>
        <w:r w:rsidRPr="00F74C83">
          <w:rPr>
            <w:rFonts w:ascii="Courier New" w:eastAsia="Times New Roman" w:hAnsi="Courier New" w:cs="Courier New"/>
            <w:sz w:val="24"/>
            <w:szCs w:val="24"/>
            <w:lang w:eastAsia="en-GB"/>
          </w:rPr>
          <w:t>(1) is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(1));</w:t>
        </w:r>
        <w:r w:rsidRPr="00F74C83">
          <w:rPr>
            <w:rFonts w:ascii="Courier New" w:eastAsia="Times New Roman" w:hAnsi="Courier New" w:cs="Courier New"/>
            <w:sz w:val="24"/>
            <w:szCs w:val="24"/>
            <w:lang w:eastAsia="en-GB"/>
          </w:rPr>
          <w:br/>
          <w:t>6 end;</w:t>
        </w:r>
        <w:r w:rsidRPr="00F74C83">
          <w:rPr>
            <w:rFonts w:ascii="Courier New" w:eastAsia="Times New Roman" w:hAnsi="Courier New" w:cs="Courier New"/>
            <w:sz w:val="24"/>
            <w:szCs w:val="24"/>
            <w:lang w:eastAsia="en-GB"/>
          </w:rPr>
          <w:br/>
        </w:r>
        <w:r w:rsidRPr="00F74C83">
          <w:rPr>
            <w:rFonts w:ascii="Courier New" w:eastAsia="Times New Roman" w:hAnsi="Courier New" w:cs="Courier New"/>
            <w:sz w:val="24"/>
            <w:szCs w:val="24"/>
            <w:lang w:eastAsia="en-GB"/>
          </w:rPr>
          <w:lastRenderedPageBreak/>
          <w:t>7 /</w:t>
        </w:r>
        <w:r w:rsidRPr="00F74C83">
          <w:rPr>
            <w:rFonts w:ascii="Courier New" w:eastAsia="Times New Roman" w:hAnsi="Courier New" w:cs="Courier New"/>
            <w:sz w:val="24"/>
            <w:szCs w:val="24"/>
            <w:lang w:eastAsia="en-GB"/>
          </w:rPr>
          <w:br/>
          <w:t>declare</w:t>
        </w:r>
        <w:r w:rsidRPr="00F74C83">
          <w:rPr>
            <w:rFonts w:ascii="Times New Roman" w:eastAsia="Times New Roman" w:hAnsi="Times New Roman" w:cs="Times New Roman"/>
            <w:sz w:val="24"/>
            <w:szCs w:val="24"/>
            <w:lang w:eastAsia="en-GB"/>
          </w:rPr>
          <w:br/>
          <w:t>*</w:t>
        </w:r>
        <w:r w:rsidRPr="00F74C83">
          <w:rPr>
            <w:rFonts w:ascii="Times New Roman" w:eastAsia="Times New Roman" w:hAnsi="Times New Roman" w:cs="Times New Roman"/>
            <w:sz w:val="24"/>
            <w:szCs w:val="24"/>
            <w:lang w:eastAsia="en-GB"/>
          </w:rPr>
          <w:br/>
          <w:t>ERROR at line 1:</w:t>
        </w:r>
        <w:r w:rsidRPr="00F74C83">
          <w:rPr>
            <w:rFonts w:ascii="Times New Roman" w:eastAsia="Times New Roman" w:hAnsi="Times New Roman" w:cs="Times New Roman"/>
            <w:sz w:val="24"/>
            <w:szCs w:val="24"/>
            <w:lang w:eastAsia="en-GB"/>
          </w:rPr>
          <w:br/>
          <w:t>ORA-06531: Reference to uninitialized collection</w:t>
        </w:r>
        <w:r w:rsidRPr="00F74C83">
          <w:rPr>
            <w:rFonts w:ascii="Times New Roman" w:eastAsia="Times New Roman" w:hAnsi="Times New Roman" w:cs="Times New Roman"/>
            <w:sz w:val="24"/>
            <w:szCs w:val="24"/>
            <w:lang w:eastAsia="en-GB"/>
          </w:rPr>
          <w:br/>
          <w:t>ORA-06512: at line 5</w:t>
        </w:r>
      </w:ins>
    </w:p>
    <w:p w:rsidR="00F74C83" w:rsidRPr="00F74C83" w:rsidRDefault="00F74C83" w:rsidP="00F74C83">
      <w:pPr>
        <w:spacing w:before="100" w:beforeAutospacing="1" w:after="100" w:afterAutospacing="1" w:line="240" w:lineRule="auto"/>
        <w:rPr>
          <w:ins w:id="23" w:author="Unknown"/>
          <w:rFonts w:ascii="Times New Roman" w:eastAsia="Times New Roman" w:hAnsi="Times New Roman" w:cs="Times New Roman"/>
          <w:sz w:val="24"/>
          <w:szCs w:val="24"/>
          <w:lang w:eastAsia="en-GB"/>
        </w:rPr>
      </w:pPr>
      <w:ins w:id="24" w:author="Unknown">
        <w:r w:rsidRPr="00F74C83">
          <w:rPr>
            <w:rFonts w:ascii="Courier New" w:eastAsia="Times New Roman" w:hAnsi="Courier New" w:cs="Courier New"/>
            <w:sz w:val="24"/>
            <w:szCs w:val="24"/>
            <w:lang w:eastAsia="en-GB"/>
          </w:rPr>
          <w:t>SQL&gt; declare</w:t>
        </w:r>
        <w:r w:rsidRPr="00F74C83">
          <w:rPr>
            <w:rFonts w:ascii="Courier New" w:eastAsia="Times New Roman" w:hAnsi="Courier New" w:cs="Courier New"/>
            <w:sz w:val="24"/>
            <w:szCs w:val="24"/>
            <w:lang w:eastAsia="en-GB"/>
          </w:rPr>
          <w:br/>
          <w:t xml:space="preserve">2 TYPE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 xml:space="preserve"> IS VARRAY(6) OF VARCHAR2(20) ;</w:t>
        </w:r>
        <w:r w:rsidRPr="00F74C83">
          <w:rPr>
            <w:rFonts w:ascii="Courier New" w:eastAsia="Times New Roman" w:hAnsi="Courier New" w:cs="Courier New"/>
            <w:sz w:val="24"/>
            <w:szCs w:val="24"/>
            <w:lang w:eastAsia="en-GB"/>
          </w:rPr>
          <w:br/>
          <w:t xml:space="preserve">3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 xml:space="preserve">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w:t>
        </w:r>
        <w:r w:rsidRPr="00F74C83">
          <w:rPr>
            <w:rFonts w:ascii="Courier New" w:eastAsia="Times New Roman" w:hAnsi="Courier New" w:cs="Courier New"/>
            <w:sz w:val="24"/>
            <w:szCs w:val="24"/>
            <w:lang w:eastAsia="en-GB"/>
          </w:rPr>
          <w:br/>
          <w:t>4 begin</w:t>
        </w:r>
        <w:r w:rsidRPr="00F74C83">
          <w:rPr>
            <w:rFonts w:ascii="Times New Roman" w:eastAsia="Times New Roman" w:hAnsi="Times New Roman" w:cs="Times New Roman"/>
            <w:sz w:val="24"/>
            <w:szCs w:val="24"/>
            <w:lang w:eastAsia="en-GB"/>
          </w:rPr>
          <w:br/>
        </w:r>
        <w:r w:rsidRPr="00F74C83">
          <w:rPr>
            <w:rFonts w:ascii="Courier New" w:eastAsia="Times New Roman" w:hAnsi="Courier New" w:cs="Courier New"/>
            <w:sz w:val="24"/>
            <w:szCs w:val="24"/>
            <w:lang w:eastAsia="en-GB"/>
          </w:rPr>
          <w:t xml:space="preserve">5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(1) := 1;</w:t>
        </w:r>
        <w:r w:rsidRPr="00F74C83">
          <w:rPr>
            <w:rFonts w:ascii="Courier New" w:eastAsia="Times New Roman" w:hAnsi="Courier New" w:cs="Courier New"/>
            <w:sz w:val="24"/>
            <w:szCs w:val="24"/>
            <w:lang w:eastAsia="en-GB"/>
          </w:rPr>
          <w:br/>
          <w:t>6 end;</w:t>
        </w:r>
        <w:r w:rsidRPr="00F74C83">
          <w:rPr>
            <w:rFonts w:ascii="Courier New" w:eastAsia="Times New Roman" w:hAnsi="Courier New" w:cs="Courier New"/>
            <w:sz w:val="24"/>
            <w:szCs w:val="24"/>
            <w:lang w:eastAsia="en-GB"/>
          </w:rPr>
          <w:br/>
          <w:t>7 /</w:t>
        </w:r>
        <w:r w:rsidRPr="00F74C83">
          <w:rPr>
            <w:rFonts w:ascii="Courier New" w:eastAsia="Times New Roman" w:hAnsi="Courier New" w:cs="Courier New"/>
            <w:sz w:val="24"/>
            <w:szCs w:val="24"/>
            <w:lang w:eastAsia="en-GB"/>
          </w:rPr>
          <w:br/>
          <w:t>declare</w:t>
        </w:r>
        <w:r w:rsidRPr="00F74C83">
          <w:rPr>
            <w:rFonts w:ascii="Times New Roman" w:eastAsia="Times New Roman" w:hAnsi="Times New Roman" w:cs="Times New Roman"/>
            <w:sz w:val="24"/>
            <w:szCs w:val="24"/>
            <w:lang w:eastAsia="en-GB"/>
          </w:rPr>
          <w:br/>
          <w:t>*</w:t>
        </w:r>
        <w:r w:rsidRPr="00F74C83">
          <w:rPr>
            <w:rFonts w:ascii="Times New Roman" w:eastAsia="Times New Roman" w:hAnsi="Times New Roman" w:cs="Times New Roman"/>
            <w:sz w:val="24"/>
            <w:szCs w:val="24"/>
            <w:lang w:eastAsia="en-GB"/>
          </w:rPr>
          <w:br/>
          <w:t>ERROR at line 1:</w:t>
        </w:r>
        <w:r w:rsidRPr="00F74C83">
          <w:rPr>
            <w:rFonts w:ascii="Times New Roman" w:eastAsia="Times New Roman" w:hAnsi="Times New Roman" w:cs="Times New Roman"/>
            <w:sz w:val="24"/>
            <w:szCs w:val="24"/>
            <w:lang w:eastAsia="en-GB"/>
          </w:rPr>
          <w:br/>
          <w:t>ORA-06531: Reference to uninitialized collection</w:t>
        </w:r>
        <w:r w:rsidRPr="00F74C83">
          <w:rPr>
            <w:rFonts w:ascii="Times New Roman" w:eastAsia="Times New Roman" w:hAnsi="Times New Roman" w:cs="Times New Roman"/>
            <w:sz w:val="24"/>
            <w:szCs w:val="24"/>
            <w:lang w:eastAsia="en-GB"/>
          </w:rPr>
          <w:br/>
          <w:t>ORA-06512: at line 5</w:t>
        </w:r>
      </w:ins>
    </w:p>
    <w:p w:rsidR="00F74C83" w:rsidRPr="00F74C83" w:rsidRDefault="00F74C83" w:rsidP="00F74C83">
      <w:pPr>
        <w:spacing w:before="100" w:beforeAutospacing="1" w:after="100" w:afterAutospacing="1" w:line="240" w:lineRule="auto"/>
        <w:rPr>
          <w:ins w:id="25" w:author="Unknown"/>
          <w:rFonts w:ascii="Times New Roman" w:eastAsia="Times New Roman" w:hAnsi="Times New Roman" w:cs="Times New Roman"/>
          <w:sz w:val="24"/>
          <w:szCs w:val="24"/>
          <w:lang w:eastAsia="en-GB"/>
        </w:rPr>
      </w:pPr>
      <w:ins w:id="26" w:author="Unknown">
        <w:r w:rsidRPr="00F74C83">
          <w:rPr>
            <w:rFonts w:ascii="Times New Roman" w:eastAsia="Times New Roman" w:hAnsi="Times New Roman" w:cs="Times New Roman"/>
            <w:sz w:val="24"/>
            <w:szCs w:val="24"/>
            <w:lang w:eastAsia="en-GB"/>
          </w:rPr>
          <w:t xml:space="preserve">We can initialise our PLSQL </w:t>
        </w:r>
        <w:proofErr w:type="spellStart"/>
        <w:r w:rsidRPr="00F74C83">
          <w:rPr>
            <w:rFonts w:ascii="Times New Roman" w:eastAsia="Times New Roman" w:hAnsi="Times New Roman" w:cs="Times New Roman"/>
            <w:sz w:val="24"/>
            <w:szCs w:val="24"/>
            <w:lang w:eastAsia="en-GB"/>
          </w:rPr>
          <w:t>varrays</w:t>
        </w:r>
        <w:proofErr w:type="spellEnd"/>
        <w:r w:rsidRPr="00F74C83">
          <w:rPr>
            <w:rFonts w:ascii="Times New Roman" w:eastAsia="Times New Roman" w:hAnsi="Times New Roman" w:cs="Times New Roman"/>
            <w:sz w:val="24"/>
            <w:szCs w:val="24"/>
            <w:lang w:eastAsia="en-GB"/>
          </w:rPr>
          <w:t xml:space="preserve"> either in the declaration or separately. If the </w:t>
        </w:r>
        <w:proofErr w:type="spellStart"/>
        <w:r w:rsidRPr="00F74C83">
          <w:rPr>
            <w:rFonts w:ascii="Times New Roman" w:eastAsia="Times New Roman" w:hAnsi="Times New Roman" w:cs="Times New Roman"/>
            <w:sz w:val="24"/>
            <w:szCs w:val="24"/>
            <w:lang w:eastAsia="en-GB"/>
          </w:rPr>
          <w:t>varray</w:t>
        </w:r>
        <w:proofErr w:type="spellEnd"/>
        <w:r w:rsidRPr="00F74C83">
          <w:rPr>
            <w:rFonts w:ascii="Times New Roman" w:eastAsia="Times New Roman" w:hAnsi="Times New Roman" w:cs="Times New Roman"/>
            <w:sz w:val="24"/>
            <w:szCs w:val="24"/>
            <w:lang w:eastAsia="en-GB"/>
          </w:rPr>
          <w:t xml:space="preserve"> is only partially initialised we have to use the </w:t>
        </w:r>
        <w:r w:rsidRPr="00F74C83">
          <w:rPr>
            <w:rFonts w:ascii="Courier New" w:eastAsia="Times New Roman" w:hAnsi="Courier New" w:cs="Courier New"/>
            <w:sz w:val="24"/>
            <w:szCs w:val="24"/>
            <w:lang w:eastAsia="en-GB"/>
          </w:rPr>
          <w:t>EXTEND</w:t>
        </w:r>
        <w:r w:rsidRPr="00F74C83">
          <w:rPr>
            <w:rFonts w:ascii="Times New Roman" w:eastAsia="Times New Roman" w:hAnsi="Times New Roman" w:cs="Times New Roman"/>
            <w:sz w:val="24"/>
            <w:szCs w:val="24"/>
            <w:lang w:eastAsia="en-GB"/>
          </w:rPr>
          <w:t xml:space="preserve"> method to define extra cells. Let's see how to do this in the next example in our PLSQL tutorial. </w:t>
        </w:r>
      </w:ins>
    </w:p>
    <w:p w:rsidR="00F74C83" w:rsidRPr="00F74C83" w:rsidRDefault="00F74C83" w:rsidP="00F74C83">
      <w:pPr>
        <w:spacing w:before="100" w:beforeAutospacing="1" w:after="100" w:afterAutospacing="1" w:line="240" w:lineRule="auto"/>
        <w:rPr>
          <w:ins w:id="27" w:author="Unknown"/>
          <w:rFonts w:ascii="Times New Roman" w:eastAsia="Times New Roman" w:hAnsi="Times New Roman" w:cs="Times New Roman"/>
          <w:sz w:val="24"/>
          <w:szCs w:val="24"/>
          <w:lang w:eastAsia="en-GB"/>
        </w:rPr>
      </w:pPr>
      <w:ins w:id="28" w:author="Unknown">
        <w:r w:rsidRPr="00F74C83">
          <w:rPr>
            <w:rFonts w:ascii="Courier New" w:eastAsia="Times New Roman" w:hAnsi="Courier New" w:cs="Courier New"/>
            <w:sz w:val="24"/>
            <w:szCs w:val="24"/>
            <w:lang w:eastAsia="en-GB"/>
          </w:rPr>
          <w:t>SQL&gt; DECLARE</w:t>
        </w:r>
        <w:r w:rsidRPr="00F74C83">
          <w:rPr>
            <w:rFonts w:ascii="Courier New" w:eastAsia="Times New Roman" w:hAnsi="Courier New" w:cs="Courier New"/>
            <w:sz w:val="24"/>
            <w:szCs w:val="24"/>
            <w:lang w:eastAsia="en-GB"/>
          </w:rPr>
          <w:br/>
          <w:t xml:space="preserve">2 TYPE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 xml:space="preserve"> IS VARRAY(6) OF VARCHAR2(20);</w:t>
        </w:r>
        <w:r w:rsidRPr="00F74C83">
          <w:rPr>
            <w:rFonts w:ascii="Courier New" w:eastAsia="Times New Roman" w:hAnsi="Courier New" w:cs="Courier New"/>
            <w:sz w:val="24"/>
            <w:szCs w:val="24"/>
            <w:lang w:eastAsia="en-GB"/>
          </w:rPr>
          <w:br/>
          <w:t xml:space="preserve">3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 xml:space="preserve">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 xml:space="preserve"> :=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 xml:space="preserve">('+44 (0)117 942 2508'); -- only 1st cell </w:t>
        </w:r>
        <w:proofErr w:type="spellStart"/>
        <w:r w:rsidRPr="00F74C83">
          <w:rPr>
            <w:rFonts w:ascii="Courier New" w:eastAsia="Times New Roman" w:hAnsi="Courier New" w:cs="Courier New"/>
            <w:sz w:val="24"/>
            <w:szCs w:val="24"/>
            <w:lang w:eastAsia="en-GB"/>
          </w:rPr>
          <w:t>initailised</w:t>
        </w:r>
        <w:proofErr w:type="spellEnd"/>
        <w:r w:rsidRPr="00F74C83">
          <w:rPr>
            <w:rFonts w:ascii="Courier New" w:eastAsia="Times New Roman" w:hAnsi="Courier New" w:cs="Courier New"/>
            <w:sz w:val="24"/>
            <w:szCs w:val="24"/>
            <w:lang w:eastAsia="en-GB"/>
          </w:rPr>
          <w:br/>
          <w:t>4 BEGIN</w:t>
        </w:r>
        <w:r w:rsidRPr="00F74C83">
          <w:rPr>
            <w:rFonts w:ascii="Times New Roman" w:eastAsia="Times New Roman" w:hAnsi="Times New Roman" w:cs="Times New Roman"/>
            <w:sz w:val="24"/>
            <w:szCs w:val="24"/>
            <w:lang w:eastAsia="en-GB"/>
          </w:rPr>
          <w:br/>
        </w:r>
        <w:r w:rsidRPr="00F74C83">
          <w:rPr>
            <w:rFonts w:ascii="Courier New" w:eastAsia="Times New Roman" w:hAnsi="Courier New" w:cs="Courier New"/>
            <w:sz w:val="24"/>
            <w:szCs w:val="24"/>
            <w:lang w:eastAsia="en-GB"/>
          </w:rPr>
          <w:t xml:space="preserve">5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 xml:space="preserve"> (1) := '0117 942 2508';</w:t>
        </w:r>
        <w:r w:rsidRPr="00F74C83">
          <w:rPr>
            <w:rFonts w:ascii="Courier New" w:eastAsia="Times New Roman" w:hAnsi="Courier New" w:cs="Courier New"/>
            <w:sz w:val="24"/>
            <w:szCs w:val="24"/>
            <w:lang w:eastAsia="en-GB"/>
          </w:rPr>
          <w:br/>
          <w:t>6 DBMS_OUTPUT.PUT_LINE('</w:t>
        </w:r>
        <w:proofErr w:type="spellStart"/>
        <w:r w:rsidRPr="00F74C83">
          <w:rPr>
            <w:rFonts w:ascii="Courier New" w:eastAsia="Times New Roman" w:hAnsi="Courier New" w:cs="Courier New"/>
            <w:sz w:val="24"/>
            <w:szCs w:val="24"/>
            <w:lang w:eastAsia="en-GB"/>
          </w:rPr>
          <w:t>phone_no</w:t>
        </w:r>
        <w:proofErr w:type="spellEnd"/>
        <w:r w:rsidRPr="00F74C83">
          <w:rPr>
            <w:rFonts w:ascii="Courier New" w:eastAsia="Times New Roman" w:hAnsi="Courier New" w:cs="Courier New"/>
            <w:sz w:val="24"/>
            <w:szCs w:val="24"/>
            <w:lang w:eastAsia="en-GB"/>
          </w:rPr>
          <w:t>(1) is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(1));</w:t>
        </w:r>
        <w:r w:rsidRPr="00F74C83">
          <w:rPr>
            <w:rFonts w:ascii="Courier New" w:eastAsia="Times New Roman" w:hAnsi="Courier New" w:cs="Courier New"/>
            <w:sz w:val="24"/>
            <w:szCs w:val="24"/>
            <w:lang w:eastAsia="en-GB"/>
          </w:rPr>
          <w:br/>
          <w:t>7 END;</w:t>
        </w:r>
        <w:r w:rsidRPr="00F74C83">
          <w:rPr>
            <w:rFonts w:ascii="Courier New" w:eastAsia="Times New Roman" w:hAnsi="Courier New" w:cs="Courier New"/>
            <w:sz w:val="24"/>
            <w:szCs w:val="24"/>
            <w:lang w:eastAsia="en-GB"/>
          </w:rPr>
          <w:br/>
          <w:t>8 /</w:t>
        </w:r>
        <w:r w:rsidRPr="00F74C83">
          <w:rPr>
            <w:rFonts w:ascii="Courier New" w:eastAsia="Times New Roman" w:hAnsi="Courier New" w:cs="Courier New"/>
            <w:sz w:val="24"/>
            <w:szCs w:val="24"/>
            <w:lang w:eastAsia="en-GB"/>
          </w:rPr>
          <w:br/>
        </w:r>
        <w:proofErr w:type="spellStart"/>
        <w:r w:rsidRPr="00F74C83">
          <w:rPr>
            <w:rFonts w:ascii="Courier New" w:eastAsia="Times New Roman" w:hAnsi="Courier New" w:cs="Courier New"/>
            <w:sz w:val="24"/>
            <w:szCs w:val="24"/>
            <w:lang w:eastAsia="en-GB"/>
          </w:rPr>
          <w:t>phone_no</w:t>
        </w:r>
        <w:proofErr w:type="spellEnd"/>
        <w:r w:rsidRPr="00F74C83">
          <w:rPr>
            <w:rFonts w:ascii="Courier New" w:eastAsia="Times New Roman" w:hAnsi="Courier New" w:cs="Courier New"/>
            <w:sz w:val="24"/>
            <w:szCs w:val="24"/>
            <w:lang w:eastAsia="en-GB"/>
          </w:rPr>
          <w:t>(1) is 21</w:t>
        </w:r>
      </w:ins>
    </w:p>
    <w:p w:rsidR="00F74C83" w:rsidRPr="00F74C83" w:rsidRDefault="00F74C83" w:rsidP="00F74C83">
      <w:pPr>
        <w:spacing w:before="100" w:beforeAutospacing="1" w:after="100" w:afterAutospacing="1" w:line="240" w:lineRule="auto"/>
        <w:rPr>
          <w:ins w:id="29" w:author="Unknown"/>
          <w:rFonts w:ascii="Times New Roman" w:eastAsia="Times New Roman" w:hAnsi="Times New Roman" w:cs="Times New Roman"/>
          <w:sz w:val="24"/>
          <w:szCs w:val="24"/>
          <w:lang w:eastAsia="en-GB"/>
        </w:rPr>
      </w:pPr>
      <w:ins w:id="30" w:author="Unknown">
        <w:r w:rsidRPr="00F74C83">
          <w:rPr>
            <w:rFonts w:ascii="Times New Roman" w:eastAsia="Times New Roman" w:hAnsi="Times New Roman" w:cs="Times New Roman"/>
            <w:sz w:val="24"/>
            <w:szCs w:val="24"/>
            <w:lang w:eastAsia="en-GB"/>
          </w:rPr>
          <w:t xml:space="preserve">This example partially initialised the table when it was </w:t>
        </w:r>
        <w:proofErr w:type="gramStart"/>
        <w:r w:rsidRPr="00F74C83">
          <w:rPr>
            <w:rFonts w:ascii="Times New Roman" w:eastAsia="Times New Roman" w:hAnsi="Times New Roman" w:cs="Times New Roman"/>
            <w:sz w:val="24"/>
            <w:szCs w:val="24"/>
            <w:lang w:eastAsia="en-GB"/>
          </w:rPr>
          <w:t>declared .</w:t>
        </w:r>
        <w:proofErr w:type="gramEnd"/>
        <w:r w:rsidRPr="00F74C83">
          <w:rPr>
            <w:rFonts w:ascii="Times New Roman" w:eastAsia="Times New Roman" w:hAnsi="Times New Roman" w:cs="Times New Roman"/>
            <w:sz w:val="24"/>
            <w:szCs w:val="24"/>
            <w:lang w:eastAsia="en-GB"/>
          </w:rPr>
          <w:t xml:space="preserve"> Notice the use of the constructor for our collection on line 3 of our anonymous PLSQL block. The use of this enabled us to create one cell in the array. We </w:t>
        </w:r>
        <w:proofErr w:type="spellStart"/>
        <w:r w:rsidRPr="00F74C83">
          <w:rPr>
            <w:rFonts w:ascii="Times New Roman" w:eastAsia="Times New Roman" w:hAnsi="Times New Roman" w:cs="Times New Roman"/>
            <w:sz w:val="24"/>
            <w:szCs w:val="24"/>
            <w:lang w:eastAsia="en-GB"/>
          </w:rPr>
          <w:t>we</w:t>
        </w:r>
        <w:proofErr w:type="spellEnd"/>
        <w:r w:rsidRPr="00F74C83">
          <w:rPr>
            <w:rFonts w:ascii="Times New Roman" w:eastAsia="Times New Roman" w:hAnsi="Times New Roman" w:cs="Times New Roman"/>
            <w:sz w:val="24"/>
            <w:szCs w:val="24"/>
            <w:lang w:eastAsia="en-GB"/>
          </w:rPr>
          <w:t xml:space="preserve"> could have used the constructor to define as many elements as we liked, to do this we would just have to separate each element by a comma. For example to define two elements, the syntax would be like this:</w:t>
        </w:r>
      </w:ins>
    </w:p>
    <w:p w:rsidR="00F74C83" w:rsidRPr="00F74C83" w:rsidRDefault="00F74C83" w:rsidP="00F74C83">
      <w:pPr>
        <w:spacing w:before="100" w:beforeAutospacing="1" w:after="100" w:afterAutospacing="1" w:line="240" w:lineRule="auto"/>
        <w:rPr>
          <w:ins w:id="31" w:author="Unknown"/>
          <w:rFonts w:ascii="Times New Roman" w:eastAsia="Times New Roman" w:hAnsi="Times New Roman" w:cs="Times New Roman"/>
          <w:sz w:val="24"/>
          <w:szCs w:val="24"/>
          <w:lang w:eastAsia="en-GB"/>
        </w:rPr>
      </w:pPr>
      <w:proofErr w:type="spellStart"/>
      <w:ins w:id="32" w:author="Unknown">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 xml:space="preserve"> </w:t>
        </w:r>
        <w:proofErr w:type="spellStart"/>
        <w:r w:rsidRPr="00F74C83">
          <w:rPr>
            <w:rFonts w:ascii="Courier New" w:eastAsia="Times New Roman" w:hAnsi="Courier New" w:cs="Courier New"/>
            <w:sz w:val="24"/>
            <w:szCs w:val="24"/>
            <w:lang w:eastAsia="en-GB"/>
          </w:rPr>
          <w:t>phone_no_</w:t>
        </w:r>
        <w:proofErr w:type="gramStart"/>
        <w:r w:rsidRPr="00F74C83">
          <w:rPr>
            <w:rFonts w:ascii="Courier New" w:eastAsia="Times New Roman" w:hAnsi="Courier New" w:cs="Courier New"/>
            <w:sz w:val="24"/>
            <w:szCs w:val="24"/>
            <w:lang w:eastAsia="en-GB"/>
          </w:rPr>
          <w:t>tab</w:t>
        </w:r>
        <w:proofErr w:type="spellEnd"/>
        <w:r w:rsidRPr="00F74C83">
          <w:rPr>
            <w:rFonts w:ascii="Courier New" w:eastAsia="Times New Roman" w:hAnsi="Courier New" w:cs="Courier New"/>
            <w:sz w:val="24"/>
            <w:szCs w:val="24"/>
            <w:lang w:eastAsia="en-GB"/>
          </w:rPr>
          <w:t xml:space="preserve"> :</w:t>
        </w:r>
        <w:proofErr w:type="gramEnd"/>
        <w:r w:rsidRPr="00F74C83">
          <w:rPr>
            <w:rFonts w:ascii="Courier New" w:eastAsia="Times New Roman" w:hAnsi="Courier New" w:cs="Courier New"/>
            <w:sz w:val="24"/>
            <w:szCs w:val="24"/>
            <w:lang w:eastAsia="en-GB"/>
          </w:rPr>
          <w:t xml:space="preserve">=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 xml:space="preserve">('+44 (0)117 942 2508','0117 942 2508'); </w:t>
        </w:r>
      </w:ins>
    </w:p>
    <w:p w:rsidR="00F74C83" w:rsidRPr="00F74C83" w:rsidRDefault="00F74C83" w:rsidP="00F74C83">
      <w:pPr>
        <w:spacing w:before="100" w:beforeAutospacing="1" w:after="100" w:afterAutospacing="1" w:line="240" w:lineRule="auto"/>
        <w:rPr>
          <w:ins w:id="33" w:author="Unknown"/>
          <w:rFonts w:ascii="Times New Roman" w:eastAsia="Times New Roman" w:hAnsi="Times New Roman" w:cs="Times New Roman"/>
          <w:sz w:val="24"/>
          <w:szCs w:val="24"/>
          <w:lang w:eastAsia="en-GB"/>
        </w:rPr>
      </w:pPr>
      <w:ins w:id="34" w:author="Unknown">
        <w:r w:rsidRPr="00F74C83">
          <w:rPr>
            <w:rFonts w:ascii="Times New Roman" w:eastAsia="Times New Roman" w:hAnsi="Times New Roman" w:cs="Times New Roman"/>
            <w:sz w:val="24"/>
            <w:szCs w:val="24"/>
            <w:lang w:eastAsia="en-GB"/>
          </w:rPr>
          <w:t xml:space="preserve">This next example in our PLSQL tutorial will demonstrate the use of the </w:t>
        </w:r>
        <w:r w:rsidRPr="00F74C83">
          <w:rPr>
            <w:rFonts w:ascii="Courier New" w:eastAsia="Times New Roman" w:hAnsi="Courier New" w:cs="Courier New"/>
            <w:sz w:val="24"/>
            <w:szCs w:val="24"/>
            <w:lang w:eastAsia="en-GB"/>
          </w:rPr>
          <w:t>EXTEND</w:t>
        </w:r>
        <w:r w:rsidRPr="00F74C83">
          <w:rPr>
            <w:rFonts w:ascii="Times New Roman" w:eastAsia="Times New Roman" w:hAnsi="Times New Roman" w:cs="Times New Roman"/>
            <w:sz w:val="24"/>
            <w:szCs w:val="24"/>
            <w:lang w:eastAsia="en-GB"/>
          </w:rPr>
          <w:t xml:space="preserve"> method.</w:t>
        </w:r>
      </w:ins>
    </w:p>
    <w:p w:rsidR="00F74C83" w:rsidRPr="00F74C83" w:rsidRDefault="00F74C83" w:rsidP="00F74C83">
      <w:pPr>
        <w:spacing w:before="100" w:beforeAutospacing="1" w:after="100" w:afterAutospacing="1" w:line="240" w:lineRule="auto"/>
        <w:rPr>
          <w:ins w:id="35" w:author="Unknown"/>
          <w:rFonts w:ascii="Times New Roman" w:eastAsia="Times New Roman" w:hAnsi="Times New Roman" w:cs="Times New Roman"/>
          <w:sz w:val="24"/>
          <w:szCs w:val="24"/>
          <w:lang w:eastAsia="en-GB"/>
        </w:rPr>
      </w:pPr>
      <w:ins w:id="36" w:author="Unknown">
        <w:r w:rsidRPr="00F74C83">
          <w:rPr>
            <w:rFonts w:ascii="Courier New" w:eastAsia="Times New Roman" w:hAnsi="Courier New" w:cs="Courier New"/>
            <w:sz w:val="24"/>
            <w:szCs w:val="24"/>
            <w:lang w:eastAsia="en-GB"/>
          </w:rPr>
          <w:t>SQL&gt; DECLARE</w:t>
        </w:r>
        <w:r w:rsidRPr="00F74C83">
          <w:rPr>
            <w:rFonts w:ascii="Courier New" w:eastAsia="Times New Roman" w:hAnsi="Courier New" w:cs="Courier New"/>
            <w:sz w:val="24"/>
            <w:szCs w:val="24"/>
            <w:lang w:eastAsia="en-GB"/>
          </w:rPr>
          <w:br/>
          <w:t xml:space="preserve">2 TYPE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 xml:space="preserve"> IS VARRAY(6) OF VARCHAR2(20);</w:t>
        </w:r>
        <w:r w:rsidRPr="00F74C83">
          <w:rPr>
            <w:rFonts w:ascii="Courier New" w:eastAsia="Times New Roman" w:hAnsi="Courier New" w:cs="Courier New"/>
            <w:sz w:val="24"/>
            <w:szCs w:val="24"/>
            <w:lang w:eastAsia="en-GB"/>
          </w:rPr>
          <w:br/>
          <w:t xml:space="preserve">3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 xml:space="preserve">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 xml:space="preserve"> ;</w:t>
        </w:r>
        <w:r w:rsidRPr="00F74C83">
          <w:rPr>
            <w:rFonts w:ascii="Courier New" w:eastAsia="Times New Roman" w:hAnsi="Courier New" w:cs="Courier New"/>
            <w:sz w:val="24"/>
            <w:szCs w:val="24"/>
            <w:lang w:eastAsia="en-GB"/>
          </w:rPr>
          <w:br/>
          <w:t>4 BEGIN</w:t>
        </w:r>
        <w:r w:rsidRPr="00F74C83">
          <w:rPr>
            <w:rFonts w:ascii="Times New Roman" w:eastAsia="Times New Roman" w:hAnsi="Times New Roman" w:cs="Times New Roman"/>
            <w:sz w:val="24"/>
            <w:szCs w:val="24"/>
            <w:lang w:eastAsia="en-GB"/>
          </w:rPr>
          <w:br/>
        </w:r>
        <w:r w:rsidRPr="00F74C83">
          <w:rPr>
            <w:rFonts w:ascii="Courier New" w:eastAsia="Times New Roman" w:hAnsi="Courier New" w:cs="Courier New"/>
            <w:sz w:val="24"/>
            <w:szCs w:val="24"/>
            <w:lang w:eastAsia="en-GB"/>
          </w:rPr>
          <w:lastRenderedPageBreak/>
          <w:t xml:space="preserve">5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 xml:space="preserve"> :=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 xml:space="preserve">(); --create empty </w:t>
        </w:r>
        <w:proofErr w:type="spellStart"/>
        <w:r w:rsidRPr="00F74C83">
          <w:rPr>
            <w:rFonts w:ascii="Courier New" w:eastAsia="Times New Roman" w:hAnsi="Courier New" w:cs="Courier New"/>
            <w:sz w:val="24"/>
            <w:szCs w:val="24"/>
            <w:lang w:eastAsia="en-GB"/>
          </w:rPr>
          <w:t>varray</w:t>
        </w:r>
        <w:proofErr w:type="spellEnd"/>
        <w:r w:rsidRPr="00F74C83">
          <w:rPr>
            <w:rFonts w:ascii="Courier New" w:eastAsia="Times New Roman" w:hAnsi="Courier New" w:cs="Courier New"/>
            <w:sz w:val="24"/>
            <w:szCs w:val="24"/>
            <w:lang w:eastAsia="en-GB"/>
          </w:rPr>
          <w:br/>
          <w:t xml:space="preserve">6 </w:t>
        </w:r>
        <w:proofErr w:type="spellStart"/>
        <w:r w:rsidRPr="00F74C83">
          <w:rPr>
            <w:rFonts w:ascii="Courier New" w:eastAsia="Times New Roman" w:hAnsi="Courier New" w:cs="Courier New"/>
            <w:sz w:val="24"/>
            <w:szCs w:val="24"/>
            <w:lang w:eastAsia="en-GB"/>
          </w:rPr>
          <w:t>phone_nos.EXTEND</w:t>
        </w:r>
        <w:proofErr w:type="spellEnd"/>
        <w:r w:rsidRPr="00F74C83">
          <w:rPr>
            <w:rFonts w:ascii="Courier New" w:eastAsia="Times New Roman" w:hAnsi="Courier New" w:cs="Courier New"/>
            <w:sz w:val="24"/>
            <w:szCs w:val="24"/>
            <w:lang w:eastAsia="en-GB"/>
          </w:rPr>
          <w:t>(2); -- create first 2 cells</w:t>
        </w:r>
        <w:r w:rsidRPr="00F74C83">
          <w:rPr>
            <w:rFonts w:ascii="Courier New" w:eastAsia="Times New Roman" w:hAnsi="Courier New" w:cs="Courier New"/>
            <w:sz w:val="24"/>
            <w:szCs w:val="24"/>
            <w:lang w:eastAsia="en-GB"/>
          </w:rPr>
          <w:br/>
          <w:t xml:space="preserve">7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(1) := '0117 942 2508';</w:t>
        </w:r>
        <w:r w:rsidRPr="00F74C83">
          <w:rPr>
            <w:rFonts w:ascii="Courier New" w:eastAsia="Times New Roman" w:hAnsi="Courier New" w:cs="Courier New"/>
            <w:sz w:val="24"/>
            <w:szCs w:val="24"/>
            <w:lang w:eastAsia="en-GB"/>
          </w:rPr>
          <w:br/>
          <w:t>8 DBMS_OUTPUT.PUT_LINE('</w:t>
        </w:r>
        <w:proofErr w:type="spellStart"/>
        <w:r w:rsidRPr="00F74C83">
          <w:rPr>
            <w:rFonts w:ascii="Courier New" w:eastAsia="Times New Roman" w:hAnsi="Courier New" w:cs="Courier New"/>
            <w:sz w:val="24"/>
            <w:szCs w:val="24"/>
            <w:lang w:eastAsia="en-GB"/>
          </w:rPr>
          <w:t>phone_no</w:t>
        </w:r>
        <w:proofErr w:type="spellEnd"/>
        <w:r w:rsidRPr="00F74C83">
          <w:rPr>
            <w:rFonts w:ascii="Courier New" w:eastAsia="Times New Roman" w:hAnsi="Courier New" w:cs="Courier New"/>
            <w:sz w:val="24"/>
            <w:szCs w:val="24"/>
            <w:lang w:eastAsia="en-GB"/>
          </w:rPr>
          <w:t>(1) is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(1));</w:t>
        </w:r>
        <w:r w:rsidRPr="00F74C83">
          <w:rPr>
            <w:rFonts w:ascii="Courier New" w:eastAsia="Times New Roman" w:hAnsi="Courier New" w:cs="Courier New"/>
            <w:sz w:val="24"/>
            <w:szCs w:val="24"/>
            <w:lang w:eastAsia="en-GB"/>
          </w:rPr>
          <w:br/>
          <w:t>9 END;</w:t>
        </w:r>
        <w:r w:rsidRPr="00F74C83">
          <w:rPr>
            <w:rFonts w:ascii="Courier New" w:eastAsia="Times New Roman" w:hAnsi="Courier New" w:cs="Courier New"/>
            <w:sz w:val="24"/>
            <w:szCs w:val="24"/>
            <w:lang w:eastAsia="en-GB"/>
          </w:rPr>
          <w:br/>
          <w:t>10 /</w:t>
        </w:r>
        <w:r w:rsidRPr="00F74C83">
          <w:rPr>
            <w:rFonts w:ascii="Courier New" w:eastAsia="Times New Roman" w:hAnsi="Courier New" w:cs="Courier New"/>
            <w:sz w:val="24"/>
            <w:szCs w:val="24"/>
            <w:lang w:eastAsia="en-GB"/>
          </w:rPr>
          <w:br/>
        </w:r>
        <w:proofErr w:type="spellStart"/>
        <w:r w:rsidRPr="00F74C83">
          <w:rPr>
            <w:rFonts w:ascii="Courier New" w:eastAsia="Times New Roman" w:hAnsi="Courier New" w:cs="Courier New"/>
            <w:sz w:val="24"/>
            <w:szCs w:val="24"/>
            <w:lang w:eastAsia="en-GB"/>
          </w:rPr>
          <w:t>phone_no</w:t>
        </w:r>
        <w:proofErr w:type="spellEnd"/>
        <w:r w:rsidRPr="00F74C83">
          <w:rPr>
            <w:rFonts w:ascii="Courier New" w:eastAsia="Times New Roman" w:hAnsi="Courier New" w:cs="Courier New"/>
            <w:sz w:val="24"/>
            <w:szCs w:val="24"/>
            <w:lang w:eastAsia="en-GB"/>
          </w:rPr>
          <w:t>(1) is 0117 942 2508</w:t>
        </w:r>
      </w:ins>
    </w:p>
    <w:p w:rsidR="00F74C83" w:rsidRPr="00F74C83" w:rsidRDefault="00F74C83" w:rsidP="00F74C83">
      <w:pPr>
        <w:spacing w:before="100" w:beforeAutospacing="1" w:after="100" w:afterAutospacing="1" w:line="240" w:lineRule="auto"/>
        <w:rPr>
          <w:ins w:id="37" w:author="Unknown"/>
          <w:rFonts w:ascii="Times New Roman" w:eastAsia="Times New Roman" w:hAnsi="Times New Roman" w:cs="Times New Roman"/>
          <w:sz w:val="24"/>
          <w:szCs w:val="24"/>
          <w:lang w:eastAsia="en-GB"/>
        </w:rPr>
      </w:pPr>
      <w:ins w:id="38" w:author="Unknown">
        <w:r w:rsidRPr="00F74C83">
          <w:rPr>
            <w:rFonts w:ascii="Times New Roman" w:eastAsia="Times New Roman" w:hAnsi="Times New Roman" w:cs="Times New Roman"/>
            <w:sz w:val="24"/>
            <w:szCs w:val="24"/>
            <w:lang w:eastAsia="en-GB"/>
          </w:rPr>
          <w:t xml:space="preserve">Note the use of the constructor again on line 5, without this we would get the same error as before (ORA-06531 Reference to uninitialized collection). This is because we created a PL/SQL </w:t>
        </w:r>
        <w:proofErr w:type="spellStart"/>
        <w:r w:rsidRPr="00F74C83">
          <w:rPr>
            <w:rFonts w:ascii="Times New Roman" w:eastAsia="Times New Roman" w:hAnsi="Times New Roman" w:cs="Times New Roman"/>
            <w:sz w:val="24"/>
            <w:szCs w:val="24"/>
            <w:lang w:eastAsia="en-GB"/>
          </w:rPr>
          <w:t>varray</w:t>
        </w:r>
        <w:proofErr w:type="spellEnd"/>
        <w:r w:rsidRPr="00F74C83">
          <w:rPr>
            <w:rFonts w:ascii="Times New Roman" w:eastAsia="Times New Roman" w:hAnsi="Times New Roman" w:cs="Times New Roman"/>
            <w:sz w:val="24"/>
            <w:szCs w:val="24"/>
            <w:lang w:eastAsia="en-GB"/>
          </w:rPr>
          <w:t xml:space="preserve"> with no elements, so we have to use the EXTEND method to create one or more NULL elements </w:t>
        </w:r>
        <w:proofErr w:type="gramStart"/>
        <w:r w:rsidRPr="00F74C83">
          <w:rPr>
            <w:rFonts w:ascii="Times New Roman" w:eastAsia="Times New Roman" w:hAnsi="Times New Roman" w:cs="Times New Roman"/>
            <w:sz w:val="24"/>
            <w:szCs w:val="24"/>
            <w:lang w:eastAsia="en-GB"/>
          </w:rPr>
          <w:t>( in</w:t>
        </w:r>
        <w:proofErr w:type="gramEnd"/>
        <w:r w:rsidRPr="00F74C83">
          <w:rPr>
            <w:rFonts w:ascii="Times New Roman" w:eastAsia="Times New Roman" w:hAnsi="Times New Roman" w:cs="Times New Roman"/>
            <w:sz w:val="24"/>
            <w:szCs w:val="24"/>
            <w:lang w:eastAsia="en-GB"/>
          </w:rPr>
          <w:t xml:space="preserve"> this example we created two) . </w:t>
        </w:r>
      </w:ins>
    </w:p>
    <w:p w:rsidR="00F74C83" w:rsidRPr="00F74C83" w:rsidRDefault="00F74C83" w:rsidP="00F74C83">
      <w:pPr>
        <w:spacing w:before="100" w:beforeAutospacing="1" w:after="100" w:afterAutospacing="1" w:line="240" w:lineRule="auto"/>
        <w:rPr>
          <w:ins w:id="39" w:author="Unknown"/>
          <w:rFonts w:ascii="Times New Roman" w:eastAsia="Times New Roman" w:hAnsi="Times New Roman" w:cs="Times New Roman"/>
          <w:sz w:val="24"/>
          <w:szCs w:val="24"/>
          <w:lang w:eastAsia="en-GB"/>
        </w:rPr>
      </w:pPr>
      <w:ins w:id="40" w:author="Unknown">
        <w:r w:rsidRPr="00F74C83">
          <w:rPr>
            <w:rFonts w:ascii="Times New Roman" w:eastAsia="Times New Roman" w:hAnsi="Times New Roman" w:cs="Times New Roman"/>
            <w:sz w:val="24"/>
            <w:szCs w:val="24"/>
            <w:lang w:eastAsia="en-GB"/>
          </w:rPr>
          <w:t>The EXTEND method works the same way as it does with PLSQL nested tables - if we don't specify the number of elements to create, then just one will be created. We can also optionally specify that each new element should be set to the same value as an existing element as in the following example in our PLSQL tutorial.</w:t>
        </w:r>
      </w:ins>
    </w:p>
    <w:p w:rsidR="00F74C83" w:rsidRPr="00F74C83" w:rsidRDefault="00F74C83" w:rsidP="00F74C83">
      <w:pPr>
        <w:spacing w:before="100" w:beforeAutospacing="1" w:after="100" w:afterAutospacing="1" w:line="240" w:lineRule="auto"/>
        <w:rPr>
          <w:ins w:id="41" w:author="Unknown"/>
          <w:rFonts w:ascii="Times New Roman" w:eastAsia="Times New Roman" w:hAnsi="Times New Roman" w:cs="Times New Roman"/>
          <w:sz w:val="24"/>
          <w:szCs w:val="24"/>
          <w:lang w:eastAsia="en-GB"/>
        </w:rPr>
      </w:pPr>
      <w:ins w:id="42" w:author="Unknown">
        <w:r w:rsidRPr="00F74C83">
          <w:rPr>
            <w:rFonts w:ascii="Courier New" w:eastAsia="Times New Roman" w:hAnsi="Courier New" w:cs="Courier New"/>
            <w:sz w:val="24"/>
            <w:szCs w:val="24"/>
            <w:lang w:eastAsia="en-GB"/>
          </w:rPr>
          <w:t>SQL&gt; DECLARE</w:t>
        </w:r>
        <w:r w:rsidRPr="00F74C83">
          <w:rPr>
            <w:rFonts w:ascii="Courier New" w:eastAsia="Times New Roman" w:hAnsi="Courier New" w:cs="Courier New"/>
            <w:sz w:val="24"/>
            <w:szCs w:val="24"/>
            <w:lang w:eastAsia="en-GB"/>
          </w:rPr>
          <w:br/>
          <w:t xml:space="preserve">2 TYPE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 xml:space="preserve"> IS VARRAY(6) OF VARCHAR2(20);</w:t>
        </w:r>
        <w:r w:rsidRPr="00F74C83">
          <w:rPr>
            <w:rFonts w:ascii="Courier New" w:eastAsia="Times New Roman" w:hAnsi="Courier New" w:cs="Courier New"/>
            <w:sz w:val="24"/>
            <w:szCs w:val="24"/>
            <w:lang w:eastAsia="en-GB"/>
          </w:rPr>
          <w:br/>
          <w:t xml:space="preserve">3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 xml:space="preserve">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 xml:space="preserve"> ;</w:t>
        </w:r>
        <w:r w:rsidRPr="00F74C83">
          <w:rPr>
            <w:rFonts w:ascii="Courier New" w:eastAsia="Times New Roman" w:hAnsi="Courier New" w:cs="Courier New"/>
            <w:sz w:val="24"/>
            <w:szCs w:val="24"/>
            <w:lang w:eastAsia="en-GB"/>
          </w:rPr>
          <w:br/>
          <w:t>4 BEGIN</w:t>
        </w:r>
        <w:r w:rsidRPr="00F74C83">
          <w:rPr>
            <w:rFonts w:ascii="Times New Roman" w:eastAsia="Times New Roman" w:hAnsi="Times New Roman" w:cs="Times New Roman"/>
            <w:sz w:val="24"/>
            <w:szCs w:val="24"/>
            <w:lang w:eastAsia="en-GB"/>
          </w:rPr>
          <w:br/>
        </w:r>
        <w:r w:rsidRPr="00F74C83">
          <w:rPr>
            <w:rFonts w:ascii="Courier New" w:eastAsia="Times New Roman" w:hAnsi="Courier New" w:cs="Courier New"/>
            <w:sz w:val="24"/>
            <w:szCs w:val="24"/>
            <w:lang w:eastAsia="en-GB"/>
          </w:rPr>
          <w:t xml:space="preserve">5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 xml:space="preserve"> :=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w:t>
        </w:r>
        <w:r w:rsidRPr="00F74C83">
          <w:rPr>
            <w:rFonts w:ascii="Courier New" w:eastAsia="Times New Roman" w:hAnsi="Courier New" w:cs="Courier New"/>
            <w:sz w:val="24"/>
            <w:szCs w:val="24"/>
            <w:lang w:eastAsia="en-GB"/>
          </w:rPr>
          <w:br/>
          <w:t xml:space="preserve">6 </w:t>
        </w:r>
        <w:proofErr w:type="spellStart"/>
        <w:r w:rsidRPr="00F74C83">
          <w:rPr>
            <w:rFonts w:ascii="Courier New" w:eastAsia="Times New Roman" w:hAnsi="Courier New" w:cs="Courier New"/>
            <w:sz w:val="24"/>
            <w:szCs w:val="24"/>
            <w:lang w:eastAsia="en-GB"/>
          </w:rPr>
          <w:t>phone_nos.EXTEND</w:t>
        </w:r>
        <w:proofErr w:type="spellEnd"/>
        <w:r w:rsidRPr="00F74C83">
          <w:rPr>
            <w:rFonts w:ascii="Courier New" w:eastAsia="Times New Roman" w:hAnsi="Courier New" w:cs="Courier New"/>
            <w:sz w:val="24"/>
            <w:szCs w:val="24"/>
            <w:lang w:eastAsia="en-GB"/>
          </w:rPr>
          <w:t>(2);</w:t>
        </w:r>
        <w:r w:rsidRPr="00F74C83">
          <w:rPr>
            <w:rFonts w:ascii="Courier New" w:eastAsia="Times New Roman" w:hAnsi="Courier New" w:cs="Courier New"/>
            <w:sz w:val="24"/>
            <w:szCs w:val="24"/>
            <w:lang w:eastAsia="en-GB"/>
          </w:rPr>
          <w:br/>
          <w:t xml:space="preserve">7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(1) := '0117 942 2508';</w:t>
        </w:r>
        <w:r w:rsidRPr="00F74C83">
          <w:rPr>
            <w:rFonts w:ascii="Courier New" w:eastAsia="Times New Roman" w:hAnsi="Courier New" w:cs="Courier New"/>
            <w:sz w:val="24"/>
            <w:szCs w:val="24"/>
            <w:lang w:eastAsia="en-GB"/>
          </w:rPr>
          <w:br/>
          <w:t xml:space="preserve">8 </w:t>
        </w:r>
        <w:proofErr w:type="spellStart"/>
        <w:r w:rsidRPr="00F74C83">
          <w:rPr>
            <w:rFonts w:ascii="Courier New" w:eastAsia="Times New Roman" w:hAnsi="Courier New" w:cs="Courier New"/>
            <w:sz w:val="24"/>
            <w:szCs w:val="24"/>
            <w:lang w:eastAsia="en-GB"/>
          </w:rPr>
          <w:t>phone_nos.EXTEND</w:t>
        </w:r>
        <w:proofErr w:type="spellEnd"/>
        <w:r w:rsidRPr="00F74C83">
          <w:rPr>
            <w:rFonts w:ascii="Courier New" w:eastAsia="Times New Roman" w:hAnsi="Courier New" w:cs="Courier New"/>
            <w:sz w:val="24"/>
            <w:szCs w:val="24"/>
            <w:lang w:eastAsia="en-GB"/>
          </w:rPr>
          <w:t>(2,1);</w:t>
        </w:r>
        <w:r w:rsidRPr="00F74C83">
          <w:rPr>
            <w:rFonts w:ascii="Courier New" w:eastAsia="Times New Roman" w:hAnsi="Courier New" w:cs="Courier New"/>
            <w:sz w:val="24"/>
            <w:szCs w:val="24"/>
            <w:lang w:eastAsia="en-GB"/>
          </w:rPr>
          <w:br/>
          <w:t>9 DBMS_OUTPUT.PUT_LINE('</w:t>
        </w:r>
        <w:proofErr w:type="spellStart"/>
        <w:r w:rsidRPr="00F74C83">
          <w:rPr>
            <w:rFonts w:ascii="Courier New" w:eastAsia="Times New Roman" w:hAnsi="Courier New" w:cs="Courier New"/>
            <w:sz w:val="24"/>
            <w:szCs w:val="24"/>
            <w:lang w:eastAsia="en-GB"/>
          </w:rPr>
          <w:t>phone_no</w:t>
        </w:r>
        <w:proofErr w:type="spellEnd"/>
        <w:r w:rsidRPr="00F74C83">
          <w:rPr>
            <w:rFonts w:ascii="Courier New" w:eastAsia="Times New Roman" w:hAnsi="Courier New" w:cs="Courier New"/>
            <w:sz w:val="24"/>
            <w:szCs w:val="24"/>
            <w:lang w:eastAsia="en-GB"/>
          </w:rPr>
          <w:t>(4) is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(4));</w:t>
        </w:r>
        <w:r w:rsidRPr="00F74C83">
          <w:rPr>
            <w:rFonts w:ascii="Courier New" w:eastAsia="Times New Roman" w:hAnsi="Courier New" w:cs="Courier New"/>
            <w:sz w:val="24"/>
            <w:szCs w:val="24"/>
            <w:lang w:eastAsia="en-GB"/>
          </w:rPr>
          <w:br/>
          <w:t>10 END;</w:t>
        </w:r>
        <w:r w:rsidRPr="00F74C83">
          <w:rPr>
            <w:rFonts w:ascii="Courier New" w:eastAsia="Times New Roman" w:hAnsi="Courier New" w:cs="Courier New"/>
            <w:sz w:val="24"/>
            <w:szCs w:val="24"/>
            <w:lang w:eastAsia="en-GB"/>
          </w:rPr>
          <w:br/>
          <w:t>11 /</w:t>
        </w:r>
        <w:r w:rsidRPr="00F74C83">
          <w:rPr>
            <w:rFonts w:ascii="Courier New" w:eastAsia="Times New Roman" w:hAnsi="Courier New" w:cs="Courier New"/>
            <w:sz w:val="24"/>
            <w:szCs w:val="24"/>
            <w:lang w:eastAsia="en-GB"/>
          </w:rPr>
          <w:br/>
        </w:r>
        <w:proofErr w:type="spellStart"/>
        <w:r w:rsidRPr="00F74C83">
          <w:rPr>
            <w:rFonts w:ascii="Courier New" w:eastAsia="Times New Roman" w:hAnsi="Courier New" w:cs="Courier New"/>
            <w:sz w:val="24"/>
            <w:szCs w:val="24"/>
            <w:lang w:eastAsia="en-GB"/>
          </w:rPr>
          <w:t>phone_no</w:t>
        </w:r>
        <w:proofErr w:type="spellEnd"/>
        <w:r w:rsidRPr="00F74C83">
          <w:rPr>
            <w:rFonts w:ascii="Courier New" w:eastAsia="Times New Roman" w:hAnsi="Courier New" w:cs="Courier New"/>
            <w:sz w:val="24"/>
            <w:szCs w:val="24"/>
            <w:lang w:eastAsia="en-GB"/>
          </w:rPr>
          <w:t>(4) is 0117 942 2508</w:t>
        </w:r>
      </w:ins>
    </w:p>
    <w:p w:rsidR="00F74C83" w:rsidRPr="00F74C83" w:rsidRDefault="00F74C83" w:rsidP="00F74C83">
      <w:pPr>
        <w:spacing w:before="100" w:beforeAutospacing="1" w:after="100" w:afterAutospacing="1" w:line="240" w:lineRule="auto"/>
        <w:rPr>
          <w:ins w:id="43" w:author="Unknown"/>
          <w:rFonts w:ascii="Times New Roman" w:eastAsia="Times New Roman" w:hAnsi="Times New Roman" w:cs="Times New Roman"/>
          <w:sz w:val="24"/>
          <w:szCs w:val="24"/>
          <w:lang w:eastAsia="en-GB"/>
        </w:rPr>
      </w:pPr>
      <w:ins w:id="44" w:author="Unknown">
        <w:r w:rsidRPr="00F74C83">
          <w:rPr>
            <w:rFonts w:ascii="Times New Roman" w:eastAsia="Times New Roman" w:hAnsi="Times New Roman" w:cs="Times New Roman"/>
            <w:sz w:val="24"/>
            <w:szCs w:val="24"/>
            <w:lang w:eastAsia="en-GB"/>
          </w:rPr>
          <w:t>On line 8, we specified that we two new elements should be created and that each new element should have the same value as the first element (the 2nd parameter specifies the cell which should be copied).</w:t>
        </w:r>
      </w:ins>
    </w:p>
    <w:p w:rsidR="00F74C83" w:rsidRPr="00F74C83" w:rsidRDefault="00F74C83" w:rsidP="00F74C83">
      <w:pPr>
        <w:spacing w:before="100" w:beforeAutospacing="1" w:after="100" w:afterAutospacing="1" w:line="240" w:lineRule="auto"/>
        <w:rPr>
          <w:ins w:id="45" w:author="Unknown"/>
          <w:rFonts w:ascii="Times New Roman" w:eastAsia="Times New Roman" w:hAnsi="Times New Roman" w:cs="Times New Roman"/>
          <w:sz w:val="24"/>
          <w:szCs w:val="24"/>
          <w:lang w:eastAsia="en-GB"/>
        </w:rPr>
      </w:pPr>
      <w:ins w:id="46" w:author="Unknown">
        <w:r w:rsidRPr="00F74C83">
          <w:rPr>
            <w:rFonts w:ascii="Times New Roman" w:eastAsia="Times New Roman" w:hAnsi="Times New Roman" w:cs="Times New Roman"/>
            <w:sz w:val="24"/>
            <w:szCs w:val="24"/>
            <w:lang w:eastAsia="en-GB"/>
          </w:rPr>
          <w:t xml:space="preserve">It is also worth noting that as with nested tables we have no control over where these elements are created, Oracle automatically appends them to the existing table so that we always have a dense structure unless we specifically delete elements. However unlike nested tables, </w:t>
        </w:r>
        <w:proofErr w:type="spellStart"/>
        <w:r w:rsidRPr="00F74C83">
          <w:rPr>
            <w:rFonts w:ascii="Times New Roman" w:eastAsia="Times New Roman" w:hAnsi="Times New Roman" w:cs="Times New Roman"/>
            <w:sz w:val="24"/>
            <w:szCs w:val="24"/>
            <w:lang w:eastAsia="en-GB"/>
          </w:rPr>
          <w:t>varrays</w:t>
        </w:r>
        <w:proofErr w:type="spellEnd"/>
        <w:r w:rsidRPr="00F74C83">
          <w:rPr>
            <w:rFonts w:ascii="Times New Roman" w:eastAsia="Times New Roman" w:hAnsi="Times New Roman" w:cs="Times New Roman"/>
            <w:sz w:val="24"/>
            <w:szCs w:val="24"/>
            <w:lang w:eastAsia="en-GB"/>
          </w:rPr>
          <w:t xml:space="preserve"> have an upper limit, so if we attempt to add more rows than the upper limit this causes the error ORA-06532: Subscript outside of limit.</w:t>
        </w:r>
      </w:ins>
    </w:p>
    <w:p w:rsidR="00F74C83" w:rsidRPr="00F74C83" w:rsidRDefault="00F74C83" w:rsidP="00F74C83">
      <w:pPr>
        <w:spacing w:before="100" w:beforeAutospacing="1" w:after="100" w:afterAutospacing="1" w:line="240" w:lineRule="auto"/>
        <w:rPr>
          <w:ins w:id="47" w:author="Unknown"/>
          <w:rFonts w:ascii="Times New Roman" w:eastAsia="Times New Roman" w:hAnsi="Times New Roman" w:cs="Times New Roman"/>
          <w:sz w:val="24"/>
          <w:szCs w:val="24"/>
          <w:lang w:eastAsia="en-GB"/>
        </w:rPr>
      </w:pPr>
      <w:ins w:id="48" w:author="Unknown">
        <w:r w:rsidRPr="00F74C83">
          <w:rPr>
            <w:rFonts w:ascii="Times New Roman" w:eastAsia="Times New Roman" w:hAnsi="Times New Roman" w:cs="Times New Roman"/>
            <w:sz w:val="24"/>
            <w:szCs w:val="24"/>
            <w:lang w:eastAsia="en-GB"/>
          </w:rPr>
          <w:t>So far in this PLSQL tutorial we've learnt how to initialise the table and add new elements to it. The next example in our PLSQL tutorial shows what happens when we reference an element that doesn't exist after we've initialised the table:</w:t>
        </w:r>
      </w:ins>
    </w:p>
    <w:p w:rsidR="00F74C83" w:rsidRPr="00F74C83" w:rsidRDefault="00F74C83" w:rsidP="00F74C83">
      <w:pPr>
        <w:spacing w:before="100" w:beforeAutospacing="1" w:after="100" w:afterAutospacing="1" w:line="240" w:lineRule="auto"/>
        <w:rPr>
          <w:ins w:id="49" w:author="Unknown"/>
          <w:rFonts w:ascii="Times New Roman" w:eastAsia="Times New Roman" w:hAnsi="Times New Roman" w:cs="Times New Roman"/>
          <w:sz w:val="24"/>
          <w:szCs w:val="24"/>
          <w:lang w:eastAsia="en-GB"/>
        </w:rPr>
      </w:pPr>
      <w:ins w:id="50" w:author="Unknown">
        <w:r w:rsidRPr="00F74C83">
          <w:rPr>
            <w:rFonts w:ascii="Courier New" w:eastAsia="Times New Roman" w:hAnsi="Courier New" w:cs="Courier New"/>
            <w:sz w:val="24"/>
            <w:szCs w:val="24"/>
            <w:lang w:eastAsia="en-GB"/>
          </w:rPr>
          <w:t>SQL&gt; DECLARE</w:t>
        </w:r>
        <w:r w:rsidRPr="00F74C83">
          <w:rPr>
            <w:rFonts w:ascii="Courier New" w:eastAsia="Times New Roman" w:hAnsi="Courier New" w:cs="Courier New"/>
            <w:sz w:val="24"/>
            <w:szCs w:val="24"/>
            <w:lang w:eastAsia="en-GB"/>
          </w:rPr>
          <w:br/>
          <w:t xml:space="preserve">2 TYPE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 xml:space="preserve"> IS VARRAY(6) OF VARCHAR2(20);</w:t>
        </w:r>
        <w:r w:rsidRPr="00F74C83">
          <w:rPr>
            <w:rFonts w:ascii="Courier New" w:eastAsia="Times New Roman" w:hAnsi="Courier New" w:cs="Courier New"/>
            <w:sz w:val="24"/>
            <w:szCs w:val="24"/>
            <w:lang w:eastAsia="en-GB"/>
          </w:rPr>
          <w:br/>
          <w:t xml:space="preserve">3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 xml:space="preserve"> </w:t>
        </w:r>
        <w:proofErr w:type="spellStart"/>
        <w:r w:rsidRPr="00F74C83">
          <w:rPr>
            <w:rFonts w:ascii="Courier New" w:eastAsia="Times New Roman" w:hAnsi="Courier New" w:cs="Courier New"/>
            <w:sz w:val="24"/>
            <w:szCs w:val="24"/>
            <w:lang w:eastAsia="en-GB"/>
          </w:rPr>
          <w:t>phone_no_tab</w:t>
        </w:r>
        <w:proofErr w:type="spellEnd"/>
        <w:r w:rsidRPr="00F74C83">
          <w:rPr>
            <w:rFonts w:ascii="Courier New" w:eastAsia="Times New Roman" w:hAnsi="Courier New" w:cs="Courier New"/>
            <w:sz w:val="24"/>
            <w:szCs w:val="24"/>
            <w:lang w:eastAsia="en-GB"/>
          </w:rPr>
          <w:t>() ;</w:t>
        </w:r>
        <w:r w:rsidRPr="00F74C83">
          <w:rPr>
            <w:rFonts w:ascii="Courier New" w:eastAsia="Times New Roman" w:hAnsi="Courier New" w:cs="Courier New"/>
            <w:sz w:val="24"/>
            <w:szCs w:val="24"/>
            <w:lang w:eastAsia="en-GB"/>
          </w:rPr>
          <w:br/>
          <w:t>4 BEGIN</w:t>
        </w:r>
        <w:r w:rsidRPr="00F74C83">
          <w:rPr>
            <w:rFonts w:ascii="Times New Roman" w:eastAsia="Times New Roman" w:hAnsi="Times New Roman" w:cs="Times New Roman"/>
            <w:sz w:val="24"/>
            <w:szCs w:val="24"/>
            <w:lang w:eastAsia="en-GB"/>
          </w:rPr>
          <w:br/>
        </w:r>
        <w:r w:rsidRPr="00F74C83">
          <w:rPr>
            <w:rFonts w:ascii="Courier New" w:eastAsia="Times New Roman" w:hAnsi="Courier New" w:cs="Courier New"/>
            <w:sz w:val="24"/>
            <w:szCs w:val="24"/>
            <w:lang w:eastAsia="en-GB"/>
          </w:rPr>
          <w:t xml:space="preserve">5 </w:t>
        </w:r>
        <w:proofErr w:type="spellStart"/>
        <w:r w:rsidRPr="00F74C83">
          <w:rPr>
            <w:rFonts w:ascii="Courier New" w:eastAsia="Times New Roman" w:hAnsi="Courier New" w:cs="Courier New"/>
            <w:sz w:val="24"/>
            <w:szCs w:val="24"/>
            <w:lang w:eastAsia="en-GB"/>
          </w:rPr>
          <w:t>phone_nos.EXTEND</w:t>
        </w:r>
        <w:proofErr w:type="spellEnd"/>
        <w:r w:rsidRPr="00F74C83">
          <w:rPr>
            <w:rFonts w:ascii="Courier New" w:eastAsia="Times New Roman" w:hAnsi="Courier New" w:cs="Courier New"/>
            <w:sz w:val="24"/>
            <w:szCs w:val="24"/>
            <w:lang w:eastAsia="en-GB"/>
          </w:rPr>
          <w:t>(2);</w:t>
        </w:r>
        <w:r w:rsidRPr="00F74C83">
          <w:rPr>
            <w:rFonts w:ascii="Courier New" w:eastAsia="Times New Roman" w:hAnsi="Courier New" w:cs="Courier New"/>
            <w:sz w:val="24"/>
            <w:szCs w:val="24"/>
            <w:lang w:eastAsia="en-GB"/>
          </w:rPr>
          <w:br/>
        </w:r>
        <w:r w:rsidRPr="00F74C83">
          <w:rPr>
            <w:rFonts w:ascii="Courier New" w:eastAsia="Times New Roman" w:hAnsi="Courier New" w:cs="Courier New"/>
            <w:sz w:val="24"/>
            <w:szCs w:val="24"/>
            <w:lang w:eastAsia="en-GB"/>
          </w:rPr>
          <w:lastRenderedPageBreak/>
          <w:t>6 DBMS_OUTPUT.PUT_LINE(</w:t>
        </w:r>
        <w:r w:rsidRPr="00F74C83">
          <w:rPr>
            <w:rFonts w:ascii="Courier New" w:eastAsia="Times New Roman" w:hAnsi="Courier New" w:cs="Courier New"/>
            <w:sz w:val="24"/>
            <w:szCs w:val="24"/>
            <w:lang w:eastAsia="en-GB"/>
          </w:rPr>
          <w:br/>
          <w:t>7 '</w:t>
        </w:r>
        <w:proofErr w:type="spellStart"/>
        <w:r w:rsidRPr="00F74C83">
          <w:rPr>
            <w:rFonts w:ascii="Courier New" w:eastAsia="Times New Roman" w:hAnsi="Courier New" w:cs="Courier New"/>
            <w:sz w:val="24"/>
            <w:szCs w:val="24"/>
            <w:lang w:eastAsia="en-GB"/>
          </w:rPr>
          <w:t>phone_no</w:t>
        </w:r>
        <w:proofErr w:type="spellEnd"/>
        <w:r w:rsidRPr="00F74C83">
          <w:rPr>
            <w:rFonts w:ascii="Courier New" w:eastAsia="Times New Roman" w:hAnsi="Courier New" w:cs="Courier New"/>
            <w:sz w:val="24"/>
            <w:szCs w:val="24"/>
            <w:lang w:eastAsia="en-GB"/>
          </w:rPr>
          <w:t>(4) is '||</w:t>
        </w:r>
        <w:proofErr w:type="spellStart"/>
        <w:r w:rsidRPr="00F74C83">
          <w:rPr>
            <w:rFonts w:ascii="Courier New" w:eastAsia="Times New Roman" w:hAnsi="Courier New" w:cs="Courier New"/>
            <w:sz w:val="24"/>
            <w:szCs w:val="24"/>
            <w:lang w:eastAsia="en-GB"/>
          </w:rPr>
          <w:t>phone_nos</w:t>
        </w:r>
        <w:proofErr w:type="spellEnd"/>
        <w:r w:rsidRPr="00F74C83">
          <w:rPr>
            <w:rFonts w:ascii="Courier New" w:eastAsia="Times New Roman" w:hAnsi="Courier New" w:cs="Courier New"/>
            <w:sz w:val="24"/>
            <w:szCs w:val="24"/>
            <w:lang w:eastAsia="en-GB"/>
          </w:rPr>
          <w:t>(4));</w:t>
        </w:r>
        <w:r w:rsidRPr="00F74C83">
          <w:rPr>
            <w:rFonts w:ascii="Courier New" w:eastAsia="Times New Roman" w:hAnsi="Courier New" w:cs="Courier New"/>
            <w:sz w:val="24"/>
            <w:szCs w:val="24"/>
            <w:lang w:eastAsia="en-GB"/>
          </w:rPr>
          <w:br/>
          <w:t>8 END;</w:t>
        </w:r>
        <w:r w:rsidRPr="00F74C83">
          <w:rPr>
            <w:rFonts w:ascii="Courier New" w:eastAsia="Times New Roman" w:hAnsi="Courier New" w:cs="Courier New"/>
            <w:sz w:val="24"/>
            <w:szCs w:val="24"/>
            <w:lang w:eastAsia="en-GB"/>
          </w:rPr>
          <w:br/>
          <w:t>9 /</w:t>
        </w:r>
        <w:r w:rsidRPr="00F74C83">
          <w:rPr>
            <w:rFonts w:ascii="Courier New" w:eastAsia="Times New Roman" w:hAnsi="Courier New" w:cs="Courier New"/>
            <w:sz w:val="24"/>
            <w:szCs w:val="24"/>
            <w:lang w:eastAsia="en-GB"/>
          </w:rPr>
          <w:br/>
          <w:t>declare</w:t>
        </w:r>
        <w:r w:rsidRPr="00F74C83">
          <w:rPr>
            <w:rFonts w:ascii="Times New Roman" w:eastAsia="Times New Roman" w:hAnsi="Times New Roman" w:cs="Times New Roman"/>
            <w:sz w:val="24"/>
            <w:szCs w:val="24"/>
            <w:lang w:eastAsia="en-GB"/>
          </w:rPr>
          <w:br/>
          <w:t>*</w:t>
        </w:r>
        <w:r w:rsidRPr="00F74C83">
          <w:rPr>
            <w:rFonts w:ascii="Times New Roman" w:eastAsia="Times New Roman" w:hAnsi="Times New Roman" w:cs="Times New Roman"/>
            <w:sz w:val="24"/>
            <w:szCs w:val="24"/>
            <w:lang w:eastAsia="en-GB"/>
          </w:rPr>
          <w:br/>
          <w:t>ERROR at line 1:</w:t>
        </w:r>
        <w:r w:rsidRPr="00F74C83">
          <w:rPr>
            <w:rFonts w:ascii="Times New Roman" w:eastAsia="Times New Roman" w:hAnsi="Times New Roman" w:cs="Times New Roman"/>
            <w:sz w:val="24"/>
            <w:szCs w:val="24"/>
            <w:lang w:eastAsia="en-GB"/>
          </w:rPr>
          <w:br/>
          <w:t>ORA-06533: Subscript beyond count</w:t>
        </w:r>
        <w:r w:rsidRPr="00F74C83">
          <w:rPr>
            <w:rFonts w:ascii="Times New Roman" w:eastAsia="Times New Roman" w:hAnsi="Times New Roman" w:cs="Times New Roman"/>
            <w:sz w:val="24"/>
            <w:szCs w:val="24"/>
            <w:lang w:eastAsia="en-GB"/>
          </w:rPr>
          <w:br/>
          <w:t>ORA-06512: at line 6</w:t>
        </w:r>
      </w:ins>
    </w:p>
    <w:p w:rsidR="00F74C83" w:rsidRPr="00F74C83" w:rsidRDefault="00F74C83" w:rsidP="00F74C83">
      <w:pPr>
        <w:spacing w:before="100" w:beforeAutospacing="1" w:after="100" w:afterAutospacing="1" w:line="240" w:lineRule="auto"/>
        <w:rPr>
          <w:ins w:id="51" w:author="Unknown"/>
          <w:rFonts w:ascii="Times New Roman" w:eastAsia="Times New Roman" w:hAnsi="Times New Roman" w:cs="Times New Roman"/>
          <w:sz w:val="24"/>
          <w:szCs w:val="24"/>
          <w:lang w:eastAsia="en-GB"/>
        </w:rPr>
      </w:pPr>
      <w:ins w:id="52" w:author="Unknown">
        <w:r w:rsidRPr="00F74C83">
          <w:rPr>
            <w:rFonts w:ascii="Times New Roman" w:eastAsia="Times New Roman" w:hAnsi="Times New Roman" w:cs="Times New Roman"/>
            <w:sz w:val="24"/>
            <w:szCs w:val="24"/>
            <w:lang w:eastAsia="en-GB"/>
          </w:rPr>
          <w:t>As you can see Oracle raises an exception and we get the Oracle error ORA-06533.</w:t>
        </w:r>
      </w:ins>
    </w:p>
    <w:p w:rsidR="00F74C83" w:rsidRPr="00F74C83" w:rsidRDefault="00F74C83" w:rsidP="00F74C83">
      <w:pPr>
        <w:spacing w:before="100" w:beforeAutospacing="1" w:after="100" w:afterAutospacing="1" w:line="240" w:lineRule="auto"/>
        <w:rPr>
          <w:ins w:id="53" w:author="Unknown"/>
          <w:rFonts w:ascii="Times New Roman" w:eastAsia="Times New Roman" w:hAnsi="Times New Roman" w:cs="Times New Roman"/>
          <w:sz w:val="24"/>
          <w:szCs w:val="24"/>
          <w:lang w:eastAsia="en-GB"/>
        </w:rPr>
      </w:pPr>
      <w:ins w:id="54" w:author="Unknown">
        <w:r w:rsidRPr="00F74C83">
          <w:rPr>
            <w:rFonts w:ascii="Times New Roman" w:eastAsia="Times New Roman" w:hAnsi="Times New Roman" w:cs="Times New Roman"/>
            <w:sz w:val="24"/>
            <w:szCs w:val="24"/>
            <w:lang w:eastAsia="en-GB"/>
          </w:rPr>
          <w:t xml:space="preserve">Let's finish off this Oracle </w:t>
        </w:r>
        <w:proofErr w:type="spellStart"/>
        <w:r w:rsidRPr="00F74C83">
          <w:rPr>
            <w:rFonts w:ascii="Times New Roman" w:eastAsia="Times New Roman" w:hAnsi="Times New Roman" w:cs="Times New Roman"/>
            <w:sz w:val="24"/>
            <w:szCs w:val="24"/>
            <w:lang w:eastAsia="en-GB"/>
          </w:rPr>
          <w:t>plsql</w:t>
        </w:r>
        <w:proofErr w:type="spellEnd"/>
        <w:r w:rsidRPr="00F74C83">
          <w:rPr>
            <w:rFonts w:ascii="Times New Roman" w:eastAsia="Times New Roman" w:hAnsi="Times New Roman" w:cs="Times New Roman"/>
            <w:sz w:val="24"/>
            <w:szCs w:val="24"/>
            <w:lang w:eastAsia="en-GB"/>
          </w:rPr>
          <w:t xml:space="preserve"> tutorial by having a look at the other methods we can use on </w:t>
        </w:r>
        <w:proofErr w:type="spellStart"/>
        <w:r w:rsidRPr="00F74C83">
          <w:rPr>
            <w:rFonts w:ascii="Times New Roman" w:eastAsia="Times New Roman" w:hAnsi="Times New Roman" w:cs="Times New Roman"/>
            <w:sz w:val="24"/>
            <w:szCs w:val="24"/>
            <w:lang w:eastAsia="en-GB"/>
          </w:rPr>
          <w:t>varrays</w:t>
        </w:r>
        <w:proofErr w:type="spellEnd"/>
        <w:r w:rsidRPr="00F74C83">
          <w:rPr>
            <w:rFonts w:ascii="Times New Roman" w:eastAsia="Times New Roman" w:hAnsi="Times New Roman" w:cs="Times New Roman"/>
            <w:sz w:val="24"/>
            <w:szCs w:val="24"/>
            <w:lang w:eastAsia="en-GB"/>
          </w:rPr>
          <w:t xml:space="preserve"> in PL/SQL. </w:t>
        </w:r>
      </w:ins>
    </w:p>
    <w:p w:rsidR="00F74C83" w:rsidRPr="00F74C83" w:rsidRDefault="00F74C83" w:rsidP="00F74C83">
      <w:pPr>
        <w:spacing w:before="100" w:beforeAutospacing="1" w:after="100" w:afterAutospacing="1" w:line="240" w:lineRule="auto"/>
        <w:rPr>
          <w:ins w:id="55" w:author="Unknown"/>
          <w:rFonts w:ascii="Times New Roman" w:eastAsia="Times New Roman" w:hAnsi="Times New Roman" w:cs="Times New Roman"/>
          <w:sz w:val="24"/>
          <w:szCs w:val="24"/>
          <w:lang w:eastAsia="en-GB"/>
        </w:rPr>
      </w:pPr>
      <w:ins w:id="56" w:author="Unknown">
        <w:r w:rsidRPr="00F74C83">
          <w:rPr>
            <w:rFonts w:ascii="Courier New" w:eastAsia="Times New Roman" w:hAnsi="Courier New" w:cs="Courier New"/>
            <w:sz w:val="24"/>
            <w:szCs w:val="24"/>
            <w:lang w:eastAsia="en-GB"/>
          </w:rPr>
          <w:t xml:space="preserve">COUNT: </w:t>
        </w:r>
        <w:r w:rsidRPr="00F74C83">
          <w:rPr>
            <w:rFonts w:ascii="Times New Roman" w:eastAsia="Times New Roman" w:hAnsi="Times New Roman" w:cs="Times New Roman"/>
            <w:sz w:val="24"/>
            <w:szCs w:val="24"/>
            <w:lang w:eastAsia="en-GB"/>
          </w:rPr>
          <w:t>This function returns the number of elements (cells) in the collection</w:t>
        </w:r>
      </w:ins>
    </w:p>
    <w:p w:rsidR="00F74C83" w:rsidRPr="00F74C83" w:rsidRDefault="00F74C83" w:rsidP="00F74C83">
      <w:pPr>
        <w:spacing w:before="100" w:beforeAutospacing="1" w:after="100" w:afterAutospacing="1" w:line="240" w:lineRule="auto"/>
        <w:rPr>
          <w:ins w:id="57" w:author="Unknown"/>
          <w:rFonts w:ascii="Times New Roman" w:eastAsia="Times New Roman" w:hAnsi="Times New Roman" w:cs="Times New Roman"/>
          <w:sz w:val="24"/>
          <w:szCs w:val="24"/>
          <w:lang w:eastAsia="en-GB"/>
        </w:rPr>
      </w:pPr>
      <w:ins w:id="58" w:author="Unknown">
        <w:r w:rsidRPr="00F74C83">
          <w:rPr>
            <w:rFonts w:ascii="Courier New" w:eastAsia="Times New Roman" w:hAnsi="Courier New" w:cs="Courier New"/>
            <w:sz w:val="24"/>
            <w:szCs w:val="24"/>
            <w:lang w:eastAsia="en-GB"/>
          </w:rPr>
          <w:t>DELETE</w:t>
        </w:r>
        <w:r w:rsidRPr="00F74C83">
          <w:rPr>
            <w:rFonts w:ascii="Times New Roman" w:eastAsia="Times New Roman" w:hAnsi="Times New Roman" w:cs="Times New Roman"/>
            <w:sz w:val="24"/>
            <w:szCs w:val="24"/>
            <w:lang w:eastAsia="en-GB"/>
          </w:rPr>
          <w:t xml:space="preserve">: This deletes all the elements in the collection as </w:t>
        </w:r>
        <w:proofErr w:type="spellStart"/>
        <w:r w:rsidRPr="00F74C83">
          <w:rPr>
            <w:rFonts w:ascii="Times New Roman" w:eastAsia="Times New Roman" w:hAnsi="Times New Roman" w:cs="Times New Roman"/>
            <w:sz w:val="24"/>
            <w:szCs w:val="24"/>
            <w:lang w:eastAsia="en-GB"/>
          </w:rPr>
          <w:t>varrays</w:t>
        </w:r>
        <w:proofErr w:type="spellEnd"/>
        <w:r w:rsidRPr="00F74C83">
          <w:rPr>
            <w:rFonts w:ascii="Times New Roman" w:eastAsia="Times New Roman" w:hAnsi="Times New Roman" w:cs="Times New Roman"/>
            <w:sz w:val="24"/>
            <w:szCs w:val="24"/>
            <w:lang w:eastAsia="en-GB"/>
          </w:rPr>
          <w:t xml:space="preserve"> cannot be sparse. After deleting the whole collection any subsequent attempt to read or write to an element in the collection gives the following error: "ORA-06533: Subscript beyond count". </w:t>
        </w:r>
      </w:ins>
    </w:p>
    <w:p w:rsidR="00F74C83" w:rsidRPr="00F74C83" w:rsidRDefault="00F74C83" w:rsidP="00F74C83">
      <w:pPr>
        <w:spacing w:before="100" w:beforeAutospacing="1" w:after="100" w:afterAutospacing="1" w:line="240" w:lineRule="auto"/>
        <w:rPr>
          <w:ins w:id="59" w:author="Unknown"/>
          <w:rFonts w:ascii="Times New Roman" w:eastAsia="Times New Roman" w:hAnsi="Times New Roman" w:cs="Times New Roman"/>
          <w:sz w:val="24"/>
          <w:szCs w:val="24"/>
          <w:lang w:eastAsia="en-GB"/>
        </w:rPr>
      </w:pPr>
      <w:ins w:id="60" w:author="Unknown">
        <w:r w:rsidRPr="00F74C83">
          <w:rPr>
            <w:rFonts w:ascii="Courier New" w:eastAsia="Times New Roman" w:hAnsi="Courier New" w:cs="Courier New"/>
            <w:sz w:val="24"/>
            <w:szCs w:val="24"/>
            <w:lang w:eastAsia="en-GB"/>
          </w:rPr>
          <w:t>EXISTS(n)</w:t>
        </w:r>
        <w:r w:rsidRPr="00F74C83">
          <w:rPr>
            <w:rFonts w:ascii="Times New Roman" w:eastAsia="Times New Roman" w:hAnsi="Times New Roman" w:cs="Times New Roman"/>
            <w:sz w:val="24"/>
            <w:szCs w:val="24"/>
            <w:lang w:eastAsia="en-GB"/>
          </w:rPr>
          <w:t xml:space="preserve"> : used to determine if the specified element has been created and not deleted, returns TRUE if the element exists, FALSE if not</w:t>
        </w:r>
      </w:ins>
    </w:p>
    <w:p w:rsidR="00F74C83" w:rsidRPr="00F74C83" w:rsidRDefault="00F74C83" w:rsidP="00F74C83">
      <w:pPr>
        <w:spacing w:before="100" w:beforeAutospacing="1" w:after="100" w:afterAutospacing="1" w:line="240" w:lineRule="auto"/>
        <w:rPr>
          <w:ins w:id="61" w:author="Unknown"/>
          <w:rFonts w:ascii="Times New Roman" w:eastAsia="Times New Roman" w:hAnsi="Times New Roman" w:cs="Times New Roman"/>
          <w:sz w:val="24"/>
          <w:szCs w:val="24"/>
          <w:lang w:eastAsia="en-GB"/>
        </w:rPr>
      </w:pPr>
      <w:proofErr w:type="gramStart"/>
      <w:ins w:id="62" w:author="Unknown">
        <w:r w:rsidRPr="00F74C83">
          <w:rPr>
            <w:rFonts w:ascii="Courier New" w:eastAsia="Times New Roman" w:hAnsi="Courier New" w:cs="Courier New"/>
            <w:sz w:val="24"/>
            <w:szCs w:val="24"/>
            <w:lang w:eastAsia="en-GB"/>
          </w:rPr>
          <w:t>TRIM(</w:t>
        </w:r>
        <w:proofErr w:type="gramEnd"/>
        <w:r w:rsidRPr="00F74C83">
          <w:rPr>
            <w:rFonts w:ascii="Courier New" w:eastAsia="Times New Roman" w:hAnsi="Courier New" w:cs="Courier New"/>
            <w:sz w:val="24"/>
            <w:szCs w:val="24"/>
            <w:lang w:eastAsia="en-GB"/>
          </w:rPr>
          <w:t>n)</w:t>
        </w:r>
        <w:r w:rsidRPr="00F74C83">
          <w:rPr>
            <w:rFonts w:ascii="Times New Roman" w:eastAsia="Times New Roman" w:hAnsi="Times New Roman" w:cs="Times New Roman"/>
            <w:sz w:val="24"/>
            <w:szCs w:val="24"/>
            <w:lang w:eastAsia="en-GB"/>
          </w:rPr>
          <w:t xml:space="preserve"> : deletes the last n elements in the PLSQL collection, n defaults to 1 . An Oracle error (ORA-06533: Subscript beyond count) is generated if you attempt to TRIM elements that have already been </w:t>
        </w:r>
        <w:proofErr w:type="spellStart"/>
        <w:r w:rsidRPr="00F74C83">
          <w:rPr>
            <w:rFonts w:ascii="Times New Roman" w:eastAsia="Times New Roman" w:hAnsi="Times New Roman" w:cs="Times New Roman"/>
            <w:sz w:val="24"/>
            <w:szCs w:val="24"/>
            <w:lang w:eastAsia="en-GB"/>
          </w:rPr>
          <w:t>TRIMmed</w:t>
        </w:r>
        <w:proofErr w:type="spellEnd"/>
        <w:r w:rsidRPr="00F74C83">
          <w:rPr>
            <w:rFonts w:ascii="Times New Roman" w:eastAsia="Times New Roman" w:hAnsi="Times New Roman" w:cs="Times New Roman"/>
            <w:sz w:val="24"/>
            <w:szCs w:val="24"/>
            <w:lang w:eastAsia="en-GB"/>
          </w:rPr>
          <w:t xml:space="preserve"> or if the collection has been </w:t>
        </w:r>
        <w:proofErr w:type="spellStart"/>
        <w:r w:rsidRPr="00F74C83">
          <w:rPr>
            <w:rFonts w:ascii="Times New Roman" w:eastAsia="Times New Roman" w:hAnsi="Times New Roman" w:cs="Times New Roman"/>
            <w:sz w:val="24"/>
            <w:szCs w:val="24"/>
            <w:lang w:eastAsia="en-GB"/>
          </w:rPr>
          <w:t>DELETEd</w:t>
        </w:r>
        <w:proofErr w:type="spellEnd"/>
        <w:r w:rsidRPr="00F74C83">
          <w:rPr>
            <w:rFonts w:ascii="Times New Roman" w:eastAsia="Times New Roman" w:hAnsi="Times New Roman" w:cs="Times New Roman"/>
            <w:sz w:val="24"/>
            <w:szCs w:val="24"/>
            <w:lang w:eastAsia="en-GB"/>
          </w:rPr>
          <w:t>.</w:t>
        </w:r>
      </w:ins>
    </w:p>
    <w:p w:rsidR="00F74C83" w:rsidRPr="00F74C83" w:rsidRDefault="00F74C83" w:rsidP="00F74C83">
      <w:pPr>
        <w:spacing w:before="100" w:beforeAutospacing="1" w:after="100" w:afterAutospacing="1" w:line="240" w:lineRule="auto"/>
        <w:rPr>
          <w:ins w:id="63" w:author="Unknown"/>
          <w:rFonts w:ascii="Times New Roman" w:eastAsia="Times New Roman" w:hAnsi="Times New Roman" w:cs="Times New Roman"/>
          <w:sz w:val="24"/>
          <w:szCs w:val="24"/>
          <w:lang w:eastAsia="en-GB"/>
        </w:rPr>
      </w:pPr>
      <w:ins w:id="64" w:author="Unknown">
        <w:r w:rsidRPr="00F74C83">
          <w:rPr>
            <w:rFonts w:ascii="Times New Roman" w:eastAsia="Times New Roman" w:hAnsi="Times New Roman" w:cs="Times New Roman"/>
            <w:sz w:val="24"/>
            <w:szCs w:val="24"/>
            <w:lang w:eastAsia="en-GB"/>
          </w:rPr>
          <w:t xml:space="preserve">The next PLSQL tutorial looks at PL/SQL associative arrays. </w:t>
        </w:r>
      </w:ins>
    </w:p>
    <w:p w:rsidR="00F74C83" w:rsidRPr="00F74C83" w:rsidRDefault="00F74C83" w:rsidP="00F74C83">
      <w:pPr>
        <w:spacing w:before="100" w:beforeAutospacing="1" w:after="100" w:afterAutospacing="1" w:line="240" w:lineRule="auto"/>
        <w:rPr>
          <w:ins w:id="65" w:author="Unknown"/>
          <w:rFonts w:ascii="Times New Roman" w:eastAsia="Times New Roman" w:hAnsi="Times New Roman" w:cs="Times New Roman"/>
          <w:sz w:val="24"/>
          <w:szCs w:val="24"/>
          <w:lang w:eastAsia="en-GB"/>
        </w:rPr>
      </w:pPr>
      <w:ins w:id="66" w:author="Unknown">
        <w:r w:rsidRPr="00F74C83">
          <w:rPr>
            <w:rFonts w:ascii="Times New Roman" w:eastAsia="Times New Roman" w:hAnsi="Times New Roman" w:cs="Times New Roman"/>
            <w:b/>
            <w:bCs/>
            <w:sz w:val="24"/>
            <w:szCs w:val="24"/>
            <w:lang w:eastAsia="en-GB"/>
          </w:rPr>
          <w:t xml:space="preserve">Take advantage of one of our classroom-based </w:t>
        </w:r>
        <w:r w:rsidRPr="00F74C83">
          <w:rPr>
            <w:rFonts w:ascii="Times New Roman" w:eastAsia="Times New Roman" w:hAnsi="Times New Roman" w:cs="Times New Roman"/>
            <w:b/>
            <w:bCs/>
            <w:sz w:val="24"/>
            <w:szCs w:val="24"/>
            <w:lang w:eastAsia="en-GB"/>
          </w:rPr>
          <w:fldChar w:fldCharType="begin"/>
        </w:r>
        <w:r w:rsidRPr="00F74C83">
          <w:rPr>
            <w:rFonts w:ascii="Times New Roman" w:eastAsia="Times New Roman" w:hAnsi="Times New Roman" w:cs="Times New Roman"/>
            <w:b/>
            <w:bCs/>
            <w:sz w:val="24"/>
            <w:szCs w:val="24"/>
            <w:lang w:eastAsia="en-GB"/>
          </w:rPr>
          <w:instrText xml:space="preserve"> HYPERLINK "http://www.smart-soft.co.uk/Oracle/oracle-9i-training.htm" </w:instrText>
        </w:r>
        <w:r w:rsidRPr="00F74C83">
          <w:rPr>
            <w:rFonts w:ascii="Times New Roman" w:eastAsia="Times New Roman" w:hAnsi="Times New Roman" w:cs="Times New Roman"/>
            <w:b/>
            <w:bCs/>
            <w:sz w:val="24"/>
            <w:szCs w:val="24"/>
            <w:lang w:eastAsia="en-GB"/>
          </w:rPr>
          <w:fldChar w:fldCharType="separate"/>
        </w:r>
        <w:r w:rsidRPr="00F74C83">
          <w:rPr>
            <w:rFonts w:ascii="Times New Roman" w:eastAsia="Times New Roman" w:hAnsi="Times New Roman" w:cs="Times New Roman"/>
            <w:b/>
            <w:bCs/>
            <w:color w:val="0000FF"/>
            <w:sz w:val="24"/>
            <w:szCs w:val="24"/>
            <w:u w:val="single"/>
            <w:lang w:eastAsia="en-GB"/>
          </w:rPr>
          <w:t>Oracle training</w:t>
        </w:r>
        <w:r w:rsidRPr="00F74C83">
          <w:rPr>
            <w:rFonts w:ascii="Times New Roman" w:eastAsia="Times New Roman" w:hAnsi="Times New Roman" w:cs="Times New Roman"/>
            <w:b/>
            <w:bCs/>
            <w:sz w:val="24"/>
            <w:szCs w:val="24"/>
            <w:lang w:eastAsia="en-GB"/>
          </w:rPr>
          <w:fldChar w:fldCharType="end"/>
        </w:r>
        <w:r w:rsidRPr="00F74C83">
          <w:rPr>
            <w:rFonts w:ascii="Times New Roman" w:eastAsia="Times New Roman" w:hAnsi="Times New Roman" w:cs="Times New Roman"/>
            <w:b/>
            <w:bCs/>
            <w:sz w:val="24"/>
            <w:szCs w:val="24"/>
            <w:lang w:eastAsia="en-GB"/>
          </w:rPr>
          <w:t xml:space="preserve"> courses to extend, enhance and advance your knowledge of PL/SQL.</w:t>
        </w:r>
        <w:r w:rsidRPr="00F74C83">
          <w:rPr>
            <w:rFonts w:ascii="Times New Roman" w:eastAsia="Times New Roman" w:hAnsi="Times New Roman" w:cs="Times New Roman"/>
            <w:sz w:val="24"/>
            <w:szCs w:val="24"/>
            <w:lang w:eastAsia="en-GB"/>
          </w:rPr>
          <w:t xml:space="preserve"> See the </w:t>
        </w:r>
        <w:r w:rsidRPr="00F74C83">
          <w:rPr>
            <w:rFonts w:ascii="Times New Roman" w:eastAsia="Times New Roman" w:hAnsi="Times New Roman" w:cs="Times New Roman"/>
            <w:sz w:val="24"/>
            <w:szCs w:val="24"/>
            <w:lang w:eastAsia="en-GB"/>
          </w:rPr>
          <w:fldChar w:fldCharType="begin"/>
        </w:r>
        <w:r w:rsidRPr="00F74C83">
          <w:rPr>
            <w:rFonts w:ascii="Times New Roman" w:eastAsia="Times New Roman" w:hAnsi="Times New Roman" w:cs="Times New Roman"/>
            <w:sz w:val="24"/>
            <w:szCs w:val="24"/>
            <w:lang w:eastAsia="en-GB"/>
          </w:rPr>
          <w:instrText xml:space="preserve"> HYPERLINK "http://www.smart-soft.co.uk/training/indexOracle.htm" </w:instrText>
        </w:r>
        <w:r w:rsidRPr="00F74C83">
          <w:rPr>
            <w:rFonts w:ascii="Times New Roman" w:eastAsia="Times New Roman" w:hAnsi="Times New Roman" w:cs="Times New Roman"/>
            <w:sz w:val="24"/>
            <w:szCs w:val="24"/>
            <w:lang w:eastAsia="en-GB"/>
          </w:rPr>
          <w:fldChar w:fldCharType="separate"/>
        </w:r>
        <w:r w:rsidRPr="00F74C83">
          <w:rPr>
            <w:rFonts w:ascii="Times New Roman" w:eastAsia="Times New Roman" w:hAnsi="Times New Roman" w:cs="Times New Roman"/>
            <w:color w:val="0000FF"/>
            <w:sz w:val="24"/>
            <w:szCs w:val="24"/>
            <w:u w:val="single"/>
            <w:lang w:eastAsia="en-GB"/>
          </w:rPr>
          <w:t xml:space="preserve">Oracle training </w:t>
        </w:r>
        <w:r w:rsidRPr="00F74C83">
          <w:rPr>
            <w:rFonts w:ascii="Times New Roman" w:eastAsia="Times New Roman" w:hAnsi="Times New Roman" w:cs="Times New Roman"/>
            <w:sz w:val="24"/>
            <w:szCs w:val="24"/>
            <w:lang w:eastAsia="en-GB"/>
          </w:rPr>
          <w:fldChar w:fldCharType="end"/>
        </w:r>
        <w:r w:rsidRPr="00F74C83">
          <w:rPr>
            <w:rFonts w:ascii="Times New Roman" w:eastAsia="Times New Roman" w:hAnsi="Times New Roman" w:cs="Times New Roman"/>
            <w:sz w:val="24"/>
            <w:szCs w:val="24"/>
            <w:lang w:eastAsia="en-GB"/>
          </w:rPr>
          <w:t xml:space="preserve">page for details. </w:t>
        </w:r>
      </w:ins>
    </w:p>
    <w:p w:rsidR="00F74C83" w:rsidRPr="00F74C83" w:rsidRDefault="00F74C83" w:rsidP="00F74C83">
      <w:pPr>
        <w:spacing w:before="100" w:beforeAutospacing="1" w:after="100" w:afterAutospacing="1" w:line="240" w:lineRule="auto"/>
        <w:jc w:val="center"/>
        <w:rPr>
          <w:ins w:id="67" w:author="Unknown"/>
          <w:rFonts w:ascii="Times New Roman" w:eastAsia="Times New Roman" w:hAnsi="Times New Roman" w:cs="Times New Roman"/>
          <w:sz w:val="24"/>
          <w:szCs w:val="24"/>
          <w:lang w:eastAsia="en-GB"/>
        </w:rPr>
      </w:pPr>
      <w:ins w:id="68" w:author="Unknown">
        <w:r w:rsidRPr="00F74C83">
          <w:rPr>
            <w:rFonts w:ascii="Times New Roman" w:eastAsia="Times New Roman" w:hAnsi="Times New Roman" w:cs="Times New Roman"/>
            <w:sz w:val="24"/>
            <w:szCs w:val="24"/>
            <w:lang w:eastAsia="en-GB"/>
          </w:rPr>
          <w:fldChar w:fldCharType="begin"/>
        </w:r>
        <w:r w:rsidRPr="00F74C83">
          <w:rPr>
            <w:rFonts w:ascii="Times New Roman" w:eastAsia="Times New Roman" w:hAnsi="Times New Roman" w:cs="Times New Roman"/>
            <w:sz w:val="24"/>
            <w:szCs w:val="24"/>
            <w:lang w:eastAsia="en-GB"/>
          </w:rPr>
          <w:instrText xml:space="preserve"> HYPERLINK "http://www.smart-soft.co.uk/Oracle/oracle-plsql-tutorial-part-11.htm" </w:instrText>
        </w:r>
        <w:r w:rsidRPr="00F74C83">
          <w:rPr>
            <w:rFonts w:ascii="Times New Roman" w:eastAsia="Times New Roman" w:hAnsi="Times New Roman" w:cs="Times New Roman"/>
            <w:sz w:val="24"/>
            <w:szCs w:val="24"/>
            <w:lang w:eastAsia="en-GB"/>
          </w:rPr>
          <w:fldChar w:fldCharType="separate"/>
        </w:r>
        <w:r w:rsidRPr="00F74C83">
          <w:rPr>
            <w:rFonts w:ascii="Times New Roman" w:eastAsia="Times New Roman" w:hAnsi="Times New Roman" w:cs="Times New Roman"/>
            <w:color w:val="0000FF"/>
            <w:sz w:val="24"/>
            <w:szCs w:val="24"/>
            <w:u w:val="single"/>
            <w:lang w:eastAsia="en-GB"/>
          </w:rPr>
          <w:t>Go to PLSQL tutorial Part 10 to learn about nested tables</w:t>
        </w:r>
        <w:r w:rsidRPr="00F74C83">
          <w:rPr>
            <w:rFonts w:ascii="Times New Roman" w:eastAsia="Times New Roman" w:hAnsi="Times New Roman" w:cs="Times New Roman"/>
            <w:sz w:val="24"/>
            <w:szCs w:val="24"/>
            <w:lang w:eastAsia="en-GB"/>
          </w:rPr>
          <w:fldChar w:fldCharType="end"/>
        </w:r>
      </w:ins>
    </w:p>
    <w:p w:rsidR="00F74C83" w:rsidRPr="00F74C83" w:rsidRDefault="00F74C83" w:rsidP="00F74C83">
      <w:pPr>
        <w:spacing w:before="100" w:beforeAutospacing="1" w:after="100" w:afterAutospacing="1" w:line="240" w:lineRule="auto"/>
        <w:jc w:val="center"/>
        <w:rPr>
          <w:ins w:id="69" w:author="Unknown"/>
          <w:rFonts w:ascii="Times New Roman" w:eastAsia="Times New Roman" w:hAnsi="Times New Roman" w:cs="Times New Roman"/>
          <w:sz w:val="24"/>
          <w:szCs w:val="24"/>
          <w:lang w:eastAsia="en-GB"/>
        </w:rPr>
      </w:pPr>
      <w:ins w:id="70" w:author="Unknown">
        <w:r w:rsidRPr="00F74C83">
          <w:rPr>
            <w:rFonts w:ascii="Times New Roman" w:eastAsia="Times New Roman" w:hAnsi="Times New Roman" w:cs="Times New Roman"/>
            <w:sz w:val="24"/>
            <w:szCs w:val="24"/>
            <w:lang w:eastAsia="en-GB"/>
          </w:rPr>
          <w:fldChar w:fldCharType="begin"/>
        </w:r>
        <w:r w:rsidRPr="00F74C83">
          <w:rPr>
            <w:rFonts w:ascii="Times New Roman" w:eastAsia="Times New Roman" w:hAnsi="Times New Roman" w:cs="Times New Roman"/>
            <w:sz w:val="24"/>
            <w:szCs w:val="24"/>
            <w:lang w:eastAsia="en-GB"/>
          </w:rPr>
          <w:instrText xml:space="preserve"> HYPERLINK "http://www.smart-soft.co.uk/Oracle/oracle-plsql-tutorial-part-12.htm" </w:instrText>
        </w:r>
        <w:r w:rsidRPr="00F74C83">
          <w:rPr>
            <w:rFonts w:ascii="Times New Roman" w:eastAsia="Times New Roman" w:hAnsi="Times New Roman" w:cs="Times New Roman"/>
            <w:sz w:val="24"/>
            <w:szCs w:val="24"/>
            <w:lang w:eastAsia="en-GB"/>
          </w:rPr>
          <w:fldChar w:fldCharType="separate"/>
        </w:r>
        <w:r w:rsidRPr="00F74C83">
          <w:rPr>
            <w:rFonts w:ascii="Times New Roman" w:eastAsia="Times New Roman" w:hAnsi="Times New Roman" w:cs="Times New Roman"/>
            <w:color w:val="0000FF"/>
            <w:sz w:val="24"/>
            <w:szCs w:val="24"/>
            <w:u w:val="single"/>
            <w:lang w:eastAsia="en-GB"/>
          </w:rPr>
          <w:t>Go to PLSQL tutorial Part 12 to learn about associative arrays</w:t>
        </w:r>
        <w:r w:rsidRPr="00F74C83">
          <w:rPr>
            <w:rFonts w:ascii="Times New Roman" w:eastAsia="Times New Roman" w:hAnsi="Times New Roman" w:cs="Times New Roman"/>
            <w:sz w:val="24"/>
            <w:szCs w:val="24"/>
            <w:lang w:eastAsia="en-GB"/>
          </w:rPr>
          <w:fldChar w:fldCharType="end"/>
        </w:r>
      </w:ins>
    </w:p>
    <w:p w:rsidR="00F74C83" w:rsidRPr="00F74C83" w:rsidRDefault="00F74C83" w:rsidP="00F74C83">
      <w:pPr>
        <w:spacing w:before="100" w:beforeAutospacing="1" w:after="100" w:afterAutospacing="1" w:line="240" w:lineRule="auto"/>
        <w:jc w:val="center"/>
        <w:rPr>
          <w:ins w:id="71" w:author="Unknown"/>
          <w:rFonts w:ascii="Times New Roman" w:eastAsia="Times New Roman" w:hAnsi="Times New Roman" w:cs="Times New Roman"/>
          <w:sz w:val="24"/>
          <w:szCs w:val="24"/>
          <w:lang w:eastAsia="en-GB"/>
        </w:rPr>
      </w:pPr>
      <w:ins w:id="72" w:author="Unknown">
        <w:r w:rsidRPr="00F74C83">
          <w:rPr>
            <w:rFonts w:ascii="Times New Roman" w:eastAsia="Times New Roman" w:hAnsi="Times New Roman" w:cs="Times New Roman"/>
            <w:sz w:val="24"/>
            <w:szCs w:val="24"/>
            <w:lang w:eastAsia="en-GB"/>
          </w:rPr>
          <w:fldChar w:fldCharType="begin"/>
        </w:r>
        <w:r w:rsidRPr="00F74C83">
          <w:rPr>
            <w:rFonts w:ascii="Times New Roman" w:eastAsia="Times New Roman" w:hAnsi="Times New Roman" w:cs="Times New Roman"/>
            <w:sz w:val="24"/>
            <w:szCs w:val="24"/>
            <w:lang w:eastAsia="en-GB"/>
          </w:rPr>
          <w:instrText xml:space="preserve"> HYPERLINK "http://www.smart-soft.co.uk/Oracle/oracle-plsql-tutorial-part1.htm" </w:instrText>
        </w:r>
        <w:r w:rsidRPr="00F74C83">
          <w:rPr>
            <w:rFonts w:ascii="Times New Roman" w:eastAsia="Times New Roman" w:hAnsi="Times New Roman" w:cs="Times New Roman"/>
            <w:sz w:val="24"/>
            <w:szCs w:val="24"/>
            <w:lang w:eastAsia="en-GB"/>
          </w:rPr>
          <w:fldChar w:fldCharType="separate"/>
        </w:r>
        <w:r w:rsidRPr="00F74C83">
          <w:rPr>
            <w:rFonts w:ascii="Times New Roman" w:eastAsia="Times New Roman" w:hAnsi="Times New Roman" w:cs="Times New Roman"/>
            <w:color w:val="0000FF"/>
            <w:sz w:val="24"/>
            <w:szCs w:val="24"/>
            <w:u w:val="single"/>
            <w:lang w:eastAsia="en-GB"/>
          </w:rPr>
          <w:t xml:space="preserve">Go to PLSQL overview </w:t>
        </w:r>
        <w:r w:rsidRPr="00F74C83">
          <w:rPr>
            <w:rFonts w:ascii="Times New Roman" w:eastAsia="Times New Roman" w:hAnsi="Times New Roman" w:cs="Times New Roman"/>
            <w:sz w:val="24"/>
            <w:szCs w:val="24"/>
            <w:lang w:eastAsia="en-GB"/>
          </w:rPr>
          <w:fldChar w:fldCharType="end"/>
        </w:r>
      </w:ins>
    </w:p>
    <w:p w:rsidR="00F74C83" w:rsidRPr="00F74C83" w:rsidRDefault="00F74C83" w:rsidP="00F74C83">
      <w:pPr>
        <w:spacing w:before="100" w:beforeAutospacing="1" w:after="100" w:afterAutospacing="1" w:line="240" w:lineRule="auto"/>
        <w:jc w:val="center"/>
        <w:rPr>
          <w:ins w:id="73" w:author="Unknown"/>
          <w:rFonts w:ascii="Times New Roman" w:eastAsia="Times New Roman" w:hAnsi="Times New Roman" w:cs="Times New Roman"/>
          <w:sz w:val="24"/>
          <w:szCs w:val="24"/>
          <w:lang w:eastAsia="en-GB"/>
        </w:rPr>
      </w:pPr>
      <w:ins w:id="74" w:author="Unknown">
        <w:r w:rsidRPr="00F74C83">
          <w:rPr>
            <w:rFonts w:ascii="Times New Roman" w:eastAsia="Times New Roman" w:hAnsi="Times New Roman" w:cs="Times New Roman"/>
            <w:sz w:val="24"/>
            <w:szCs w:val="24"/>
            <w:lang w:eastAsia="en-GB"/>
          </w:rPr>
          <w:t>---------------------------------------</w:t>
        </w:r>
      </w:ins>
    </w:p>
    <w:p w:rsidR="00F74C83" w:rsidRPr="00F74C83" w:rsidRDefault="00F74C83" w:rsidP="00F74C83">
      <w:pPr>
        <w:spacing w:before="100" w:beforeAutospacing="1" w:after="100" w:afterAutospacing="1" w:line="240" w:lineRule="auto"/>
        <w:rPr>
          <w:ins w:id="75" w:author="Unknown"/>
          <w:rFonts w:ascii="Times New Roman" w:eastAsia="Times New Roman" w:hAnsi="Times New Roman" w:cs="Times New Roman"/>
          <w:sz w:val="24"/>
          <w:szCs w:val="24"/>
          <w:lang w:eastAsia="en-GB"/>
        </w:rPr>
      </w:pPr>
      <w:ins w:id="76" w:author="Unknown">
        <w:r w:rsidRPr="00F74C83">
          <w:rPr>
            <w:rFonts w:ascii="Times New Roman" w:eastAsia="Times New Roman" w:hAnsi="Times New Roman" w:cs="Times New Roman"/>
            <w:b/>
            <w:bCs/>
            <w:sz w:val="24"/>
            <w:szCs w:val="24"/>
            <w:lang w:eastAsia="en-GB"/>
          </w:rPr>
          <w:t xml:space="preserve">Looking for more Oracle tips and tricks? </w:t>
        </w:r>
        <w:proofErr w:type="gramStart"/>
        <w:r w:rsidRPr="00F74C83">
          <w:rPr>
            <w:rFonts w:ascii="Times New Roman" w:eastAsia="Times New Roman" w:hAnsi="Times New Roman" w:cs="Times New Roman"/>
            <w:color w:val="000000"/>
            <w:sz w:val="24"/>
            <w:szCs w:val="24"/>
            <w:lang w:eastAsia="en-GB"/>
          </w:rPr>
          <w:t xml:space="preserve">To expand your knowledge </w:t>
        </w:r>
        <w:r w:rsidRPr="00F74C83">
          <w:rPr>
            <w:rFonts w:ascii="Times New Roman" w:eastAsia="Times New Roman" w:hAnsi="Times New Roman" w:cs="Times New Roman"/>
            <w:color w:val="000000"/>
            <w:sz w:val="24"/>
            <w:szCs w:val="24"/>
            <w:lang w:eastAsia="en-GB"/>
          </w:rPr>
          <w:fldChar w:fldCharType="begin"/>
        </w:r>
        <w:r w:rsidRPr="00F74C83">
          <w:rPr>
            <w:rFonts w:ascii="Times New Roman" w:eastAsia="Times New Roman" w:hAnsi="Times New Roman" w:cs="Times New Roman"/>
            <w:color w:val="000000"/>
            <w:sz w:val="24"/>
            <w:szCs w:val="24"/>
            <w:lang w:eastAsia="en-GB"/>
          </w:rPr>
          <w:instrText xml:space="preserve"> HYPERLINK "http://www.asktheoracle.net/oracle-tips-signup.html" </w:instrText>
        </w:r>
        <w:r w:rsidRPr="00F74C83">
          <w:rPr>
            <w:rFonts w:ascii="Times New Roman" w:eastAsia="Times New Roman" w:hAnsi="Times New Roman" w:cs="Times New Roman"/>
            <w:color w:val="000000"/>
            <w:sz w:val="24"/>
            <w:szCs w:val="24"/>
            <w:lang w:eastAsia="en-GB"/>
          </w:rPr>
          <w:fldChar w:fldCharType="separate"/>
        </w:r>
        <w:r w:rsidRPr="00F74C83">
          <w:rPr>
            <w:rFonts w:ascii="Times New Roman" w:eastAsia="Times New Roman" w:hAnsi="Times New Roman" w:cs="Times New Roman"/>
            <w:color w:val="0000FF"/>
            <w:sz w:val="24"/>
            <w:szCs w:val="24"/>
            <w:u w:val="single"/>
            <w:lang w:eastAsia="en-GB"/>
          </w:rPr>
          <w:t>s</w:t>
        </w:r>
        <w:r w:rsidRPr="00F74C83">
          <w:rPr>
            <w:rFonts w:ascii="Times New Roman" w:eastAsia="Times New Roman" w:hAnsi="Times New Roman" w:cs="Times New Roman"/>
            <w:color w:val="000000"/>
            <w:sz w:val="24"/>
            <w:szCs w:val="24"/>
            <w:lang w:eastAsia="en-GB"/>
          </w:rPr>
          <w:fldChar w:fldCharType="end"/>
        </w:r>
        <w:r w:rsidRPr="00F74C83">
          <w:rPr>
            <w:rFonts w:ascii="Times New Roman" w:eastAsia="Times New Roman" w:hAnsi="Times New Roman" w:cs="Times New Roman"/>
            <w:sz w:val="24"/>
            <w:szCs w:val="24"/>
            <w:lang w:eastAsia="en-GB"/>
          </w:rPr>
          <w:fldChar w:fldCharType="begin"/>
        </w:r>
        <w:r w:rsidRPr="00F74C83">
          <w:rPr>
            <w:rFonts w:ascii="Times New Roman" w:eastAsia="Times New Roman" w:hAnsi="Times New Roman" w:cs="Times New Roman"/>
            <w:sz w:val="24"/>
            <w:szCs w:val="24"/>
            <w:lang w:eastAsia="en-GB"/>
          </w:rPr>
          <w:instrText xml:space="preserve"> HYPERLINK "http://www.asktheoracle.net/oracle-tips-signup.html" </w:instrText>
        </w:r>
        <w:r w:rsidRPr="00F74C83">
          <w:rPr>
            <w:rFonts w:ascii="Times New Roman" w:eastAsia="Times New Roman" w:hAnsi="Times New Roman" w:cs="Times New Roman"/>
            <w:sz w:val="24"/>
            <w:szCs w:val="24"/>
            <w:lang w:eastAsia="en-GB"/>
          </w:rPr>
          <w:fldChar w:fldCharType="separate"/>
        </w:r>
        <w:r w:rsidRPr="00F74C83">
          <w:rPr>
            <w:rFonts w:ascii="Times New Roman" w:eastAsia="Times New Roman" w:hAnsi="Times New Roman" w:cs="Times New Roman"/>
            <w:color w:val="0000FF"/>
            <w:sz w:val="24"/>
            <w:szCs w:val="24"/>
            <w:u w:val="single"/>
            <w:lang w:eastAsia="en-GB"/>
          </w:rPr>
          <w:t>ubscribe</w:t>
        </w:r>
        <w:r w:rsidRPr="00F74C83">
          <w:rPr>
            <w:rFonts w:ascii="Times New Roman" w:eastAsia="Times New Roman" w:hAnsi="Times New Roman" w:cs="Times New Roman"/>
            <w:sz w:val="24"/>
            <w:szCs w:val="24"/>
            <w:lang w:eastAsia="en-GB"/>
          </w:rPr>
          <w:fldChar w:fldCharType="end"/>
        </w:r>
        <w:r w:rsidRPr="00F74C83">
          <w:rPr>
            <w:rFonts w:ascii="Times New Roman" w:eastAsia="Times New Roman" w:hAnsi="Times New Roman" w:cs="Times New Roman"/>
            <w:sz w:val="24"/>
            <w:szCs w:val="24"/>
            <w:lang w:eastAsia="en-GB"/>
          </w:rPr>
          <w:t xml:space="preserve"> to our </w:t>
        </w:r>
        <w:proofErr w:type="spellStart"/>
        <w:r w:rsidRPr="00F74C83">
          <w:rPr>
            <w:rFonts w:ascii="Times New Roman" w:eastAsia="Times New Roman" w:hAnsi="Times New Roman" w:cs="Times New Roman"/>
            <w:sz w:val="24"/>
            <w:szCs w:val="24"/>
            <w:lang w:eastAsia="en-GB"/>
          </w:rPr>
          <w:t>ezine</w:t>
        </w:r>
        <w:proofErr w:type="spellEnd"/>
        <w:r w:rsidRPr="00F74C83">
          <w:rPr>
            <w:rFonts w:ascii="Times New Roman" w:eastAsia="Times New Roman" w:hAnsi="Times New Roman" w:cs="Times New Roman"/>
            <w:sz w:val="24"/>
            <w:szCs w:val="24"/>
            <w:lang w:eastAsia="en-GB"/>
          </w:rPr>
          <w:t>.</w:t>
        </w:r>
        <w:proofErr w:type="gramEnd"/>
      </w:ins>
    </w:p>
    <w:p w:rsidR="00F74C83" w:rsidRPr="00F74C83" w:rsidRDefault="00F74C83" w:rsidP="00F74C83">
      <w:pPr>
        <w:spacing w:before="100" w:beforeAutospacing="1" w:after="100" w:afterAutospacing="1" w:line="240" w:lineRule="auto"/>
        <w:jc w:val="center"/>
        <w:rPr>
          <w:ins w:id="77" w:author="Unknown"/>
          <w:rFonts w:ascii="Times New Roman" w:eastAsia="Times New Roman" w:hAnsi="Times New Roman" w:cs="Times New Roman"/>
          <w:sz w:val="24"/>
          <w:szCs w:val="24"/>
          <w:lang w:eastAsia="en-GB"/>
        </w:rPr>
      </w:pPr>
      <w:proofErr w:type="spellStart"/>
      <w:ins w:id="78" w:author="Unknown">
        <w:r w:rsidRPr="00F74C83">
          <w:rPr>
            <w:rFonts w:ascii="Times New Roman" w:eastAsia="Times New Roman" w:hAnsi="Times New Roman" w:cs="Times New Roman"/>
            <w:i/>
            <w:iCs/>
            <w:sz w:val="20"/>
            <w:szCs w:val="20"/>
            <w:lang w:eastAsia="en-GB"/>
          </w:rPr>
          <w:t>Smartsoft</w:t>
        </w:r>
        <w:proofErr w:type="spellEnd"/>
        <w:r w:rsidRPr="00F74C83">
          <w:rPr>
            <w:rFonts w:ascii="Times New Roman" w:eastAsia="Times New Roman" w:hAnsi="Times New Roman" w:cs="Times New Roman"/>
            <w:i/>
            <w:iCs/>
            <w:sz w:val="20"/>
            <w:szCs w:val="20"/>
            <w:lang w:eastAsia="en-GB"/>
          </w:rPr>
          <w:t xml:space="preserve"> Computing Ltd</w:t>
        </w:r>
        <w:r w:rsidRPr="00F74C83">
          <w:rPr>
            <w:rFonts w:ascii="Times New Roman" w:eastAsia="Times New Roman" w:hAnsi="Times New Roman" w:cs="Times New Roman"/>
            <w:i/>
            <w:iCs/>
            <w:sz w:val="20"/>
            <w:szCs w:val="20"/>
            <w:lang w:eastAsia="en-GB"/>
          </w:rPr>
          <w:br/>
          <w:t>Bristol, England</w:t>
        </w:r>
        <w:r w:rsidRPr="00F74C83">
          <w:rPr>
            <w:rFonts w:ascii="Times New Roman" w:eastAsia="Times New Roman" w:hAnsi="Times New Roman" w:cs="Times New Roman"/>
            <w:i/>
            <w:iCs/>
            <w:sz w:val="20"/>
            <w:szCs w:val="20"/>
            <w:lang w:eastAsia="en-GB"/>
          </w:rPr>
          <w:br/>
          <w:t>Tel: 0845 0031320</w:t>
        </w:r>
        <w:r w:rsidRPr="00F74C83">
          <w:rPr>
            <w:rFonts w:ascii="Times New Roman" w:eastAsia="Times New Roman" w:hAnsi="Times New Roman" w:cs="Times New Roman"/>
            <w:i/>
            <w:iCs/>
            <w:sz w:val="20"/>
            <w:szCs w:val="20"/>
            <w:lang w:eastAsia="en-GB"/>
          </w:rPr>
          <w:br/>
        </w:r>
        <w:r w:rsidRPr="00F74C83">
          <w:rPr>
            <w:rFonts w:ascii="Times New Roman" w:eastAsia="Times New Roman" w:hAnsi="Times New Roman" w:cs="Times New Roman"/>
            <w:i/>
            <w:iCs/>
            <w:sz w:val="20"/>
            <w:szCs w:val="20"/>
            <w:lang w:eastAsia="en-GB"/>
          </w:rPr>
          <w:br/>
        </w:r>
        <w:r w:rsidRPr="00F74C83">
          <w:rPr>
            <w:rFonts w:ascii="Times New Roman" w:eastAsia="Times New Roman" w:hAnsi="Times New Roman" w:cs="Times New Roman"/>
            <w:i/>
            <w:iCs/>
            <w:sz w:val="20"/>
            <w:szCs w:val="20"/>
            <w:lang w:eastAsia="en-GB"/>
          </w:rPr>
          <w:fldChar w:fldCharType="begin"/>
        </w:r>
        <w:r w:rsidRPr="00F74C83">
          <w:rPr>
            <w:rFonts w:ascii="Times New Roman" w:eastAsia="Times New Roman" w:hAnsi="Times New Roman" w:cs="Times New Roman"/>
            <w:i/>
            <w:iCs/>
            <w:sz w:val="20"/>
            <w:szCs w:val="20"/>
            <w:lang w:eastAsia="en-GB"/>
          </w:rPr>
          <w:instrText xml:space="preserve"> HYPERLINK "http://www.smart-soft.co.uk/ContactUs.html" </w:instrText>
        </w:r>
        <w:r w:rsidRPr="00F74C83">
          <w:rPr>
            <w:rFonts w:ascii="Times New Roman" w:eastAsia="Times New Roman" w:hAnsi="Times New Roman" w:cs="Times New Roman"/>
            <w:i/>
            <w:iCs/>
            <w:sz w:val="20"/>
            <w:szCs w:val="20"/>
            <w:lang w:eastAsia="en-GB"/>
          </w:rPr>
          <w:fldChar w:fldCharType="separate"/>
        </w:r>
        <w:r w:rsidRPr="00F74C83">
          <w:rPr>
            <w:rFonts w:ascii="Times New Roman" w:eastAsia="Times New Roman" w:hAnsi="Times New Roman" w:cs="Times New Roman"/>
            <w:i/>
            <w:iCs/>
            <w:color w:val="0000FF"/>
            <w:sz w:val="20"/>
            <w:szCs w:val="20"/>
            <w:u w:val="single"/>
            <w:lang w:eastAsia="en-GB"/>
          </w:rPr>
          <w:t>Contact Us</w:t>
        </w:r>
        <w:r w:rsidRPr="00F74C83">
          <w:rPr>
            <w:rFonts w:ascii="Times New Roman" w:eastAsia="Times New Roman" w:hAnsi="Times New Roman" w:cs="Times New Roman"/>
            <w:i/>
            <w:iCs/>
            <w:sz w:val="20"/>
            <w:szCs w:val="20"/>
            <w:lang w:eastAsia="en-GB"/>
          </w:rPr>
          <w:fldChar w:fldCharType="end"/>
        </w:r>
      </w:ins>
    </w:p>
    <w:p w:rsidR="00F74C83" w:rsidRPr="00F74C83" w:rsidRDefault="00F74C83" w:rsidP="00F74C83">
      <w:pPr>
        <w:spacing w:before="100" w:beforeAutospacing="1" w:after="100" w:afterAutospacing="1" w:line="240" w:lineRule="auto"/>
        <w:jc w:val="center"/>
        <w:rPr>
          <w:ins w:id="79" w:author="Unknown"/>
          <w:rFonts w:ascii="Times New Roman" w:eastAsia="Times New Roman" w:hAnsi="Times New Roman" w:cs="Times New Roman"/>
          <w:sz w:val="24"/>
          <w:szCs w:val="24"/>
          <w:lang w:eastAsia="en-GB"/>
        </w:rPr>
      </w:pPr>
      <w:ins w:id="80" w:author="Unknown">
        <w:r w:rsidRPr="00F74C83">
          <w:rPr>
            <w:rFonts w:ascii="Times New Roman" w:eastAsia="Times New Roman" w:hAnsi="Times New Roman" w:cs="Times New Roman"/>
            <w:sz w:val="24"/>
            <w:szCs w:val="24"/>
            <w:lang w:eastAsia="en-GB"/>
          </w:rPr>
          <w:fldChar w:fldCharType="begin"/>
        </w:r>
        <w:r w:rsidRPr="00F74C83">
          <w:rPr>
            <w:rFonts w:ascii="Times New Roman" w:eastAsia="Times New Roman" w:hAnsi="Times New Roman" w:cs="Times New Roman"/>
            <w:sz w:val="24"/>
            <w:szCs w:val="24"/>
            <w:lang w:eastAsia="en-GB"/>
          </w:rPr>
          <w:instrText xml:space="preserve"> HYPERLINK "http://www.smart-soft.co.uk/privacy_policy.htm" </w:instrText>
        </w:r>
        <w:r w:rsidRPr="00F74C83">
          <w:rPr>
            <w:rFonts w:ascii="Times New Roman" w:eastAsia="Times New Roman" w:hAnsi="Times New Roman" w:cs="Times New Roman"/>
            <w:sz w:val="24"/>
            <w:szCs w:val="24"/>
            <w:lang w:eastAsia="en-GB"/>
          </w:rPr>
          <w:fldChar w:fldCharType="separate"/>
        </w:r>
        <w:r w:rsidRPr="00F74C83">
          <w:rPr>
            <w:rFonts w:ascii="Arial" w:eastAsia="Times New Roman" w:hAnsi="Arial" w:cs="Arial"/>
            <w:color w:val="0000FF"/>
            <w:sz w:val="15"/>
            <w:szCs w:val="15"/>
            <w:u w:val="single"/>
            <w:lang w:eastAsia="en-GB"/>
          </w:rPr>
          <w:t>Click here to view our privacy policy</w:t>
        </w:r>
        <w:r w:rsidRPr="00F74C83">
          <w:rPr>
            <w:rFonts w:ascii="Times New Roman" w:eastAsia="Times New Roman" w:hAnsi="Times New Roman" w:cs="Times New Roman"/>
            <w:sz w:val="24"/>
            <w:szCs w:val="24"/>
            <w:lang w:eastAsia="en-GB"/>
          </w:rPr>
          <w:fldChar w:fldCharType="end"/>
        </w:r>
        <w:r w:rsidRPr="00F74C83">
          <w:rPr>
            <w:rFonts w:ascii="Arial" w:eastAsia="Times New Roman" w:hAnsi="Arial" w:cs="Arial"/>
            <w:sz w:val="15"/>
            <w:szCs w:val="15"/>
            <w:lang w:eastAsia="en-GB"/>
          </w:rPr>
          <w:t xml:space="preserve"> .</w:t>
        </w:r>
      </w:ins>
    </w:p>
    <w:p w:rsidR="00F74C83" w:rsidRPr="00F74C83" w:rsidRDefault="00F74C83" w:rsidP="00F74C83">
      <w:pPr>
        <w:spacing w:before="100" w:beforeAutospacing="1" w:after="100" w:afterAutospacing="1" w:line="240" w:lineRule="auto"/>
        <w:rPr>
          <w:ins w:id="81" w:author="Unknown"/>
          <w:rFonts w:ascii="Times New Roman" w:eastAsia="Times New Roman" w:hAnsi="Times New Roman" w:cs="Times New Roman"/>
          <w:sz w:val="24"/>
          <w:szCs w:val="24"/>
          <w:lang w:eastAsia="en-GB"/>
        </w:rPr>
      </w:pPr>
      <w:ins w:id="82" w:author="Unknown">
        <w:r w:rsidRPr="00F74C83">
          <w:rPr>
            <w:rFonts w:ascii="Arial" w:eastAsia="Times New Roman" w:hAnsi="Arial" w:cs="Arial"/>
            <w:sz w:val="15"/>
            <w:szCs w:val="15"/>
            <w:lang w:eastAsia="en-GB"/>
          </w:rPr>
          <w:lastRenderedPageBreak/>
          <w:t xml:space="preserve">This site uses woopra.com to gather statistical information about our visitors. </w:t>
        </w:r>
        <w:r w:rsidRPr="00F74C83">
          <w:rPr>
            <w:rFonts w:ascii="Arial" w:eastAsia="Times New Roman" w:hAnsi="Arial" w:cs="Arial"/>
            <w:sz w:val="15"/>
            <w:szCs w:val="15"/>
            <w:lang w:eastAsia="en-GB"/>
          </w:rPr>
          <w:fldChar w:fldCharType="begin"/>
        </w:r>
        <w:r w:rsidRPr="00F74C83">
          <w:rPr>
            <w:rFonts w:ascii="Arial" w:eastAsia="Times New Roman" w:hAnsi="Arial" w:cs="Arial"/>
            <w:sz w:val="15"/>
            <w:szCs w:val="15"/>
            <w:lang w:eastAsia="en-GB"/>
          </w:rPr>
          <w:instrText xml:space="preserve"> HYPERLINK "http://www.woopra.com/privacy/" </w:instrText>
        </w:r>
        <w:r w:rsidRPr="00F74C83">
          <w:rPr>
            <w:rFonts w:ascii="Arial" w:eastAsia="Times New Roman" w:hAnsi="Arial" w:cs="Arial"/>
            <w:sz w:val="15"/>
            <w:szCs w:val="15"/>
            <w:lang w:eastAsia="en-GB"/>
          </w:rPr>
          <w:fldChar w:fldCharType="separate"/>
        </w:r>
        <w:r w:rsidRPr="00F74C83">
          <w:rPr>
            <w:rFonts w:ascii="Arial" w:eastAsia="Times New Roman" w:hAnsi="Arial" w:cs="Arial"/>
            <w:color w:val="0000FF"/>
            <w:sz w:val="15"/>
            <w:szCs w:val="15"/>
            <w:u w:val="single"/>
            <w:lang w:eastAsia="en-GB"/>
          </w:rPr>
          <w:t xml:space="preserve">View </w:t>
        </w:r>
        <w:proofErr w:type="spellStart"/>
        <w:r w:rsidRPr="00F74C83">
          <w:rPr>
            <w:rFonts w:ascii="Arial" w:eastAsia="Times New Roman" w:hAnsi="Arial" w:cs="Arial"/>
            <w:color w:val="0000FF"/>
            <w:sz w:val="15"/>
            <w:szCs w:val="15"/>
            <w:u w:val="single"/>
            <w:lang w:eastAsia="en-GB"/>
          </w:rPr>
          <w:t>woopra</w:t>
        </w:r>
        <w:proofErr w:type="spellEnd"/>
        <w:r w:rsidRPr="00F74C83">
          <w:rPr>
            <w:rFonts w:ascii="Arial" w:eastAsia="Times New Roman" w:hAnsi="Arial" w:cs="Arial"/>
            <w:color w:val="0000FF"/>
            <w:sz w:val="15"/>
            <w:szCs w:val="15"/>
            <w:u w:val="single"/>
            <w:lang w:eastAsia="en-GB"/>
          </w:rPr>
          <w:t xml:space="preserve"> privacy policy</w:t>
        </w:r>
        <w:r w:rsidRPr="00F74C83">
          <w:rPr>
            <w:rFonts w:ascii="Arial" w:eastAsia="Times New Roman" w:hAnsi="Arial" w:cs="Arial"/>
            <w:sz w:val="15"/>
            <w:szCs w:val="15"/>
            <w:lang w:eastAsia="en-GB"/>
          </w:rPr>
          <w:fldChar w:fldCharType="end"/>
        </w:r>
        <w:r w:rsidRPr="00F74C83">
          <w:rPr>
            <w:rFonts w:ascii="Arial" w:eastAsia="Times New Roman" w:hAnsi="Arial" w:cs="Arial"/>
            <w:sz w:val="15"/>
            <w:szCs w:val="15"/>
            <w:lang w:eastAsia="en-GB"/>
          </w:rPr>
          <w:t xml:space="preserve"> .</w:t>
        </w:r>
      </w:ins>
    </w:p>
    <w:p w:rsidR="00F74C83" w:rsidRPr="00F74C83" w:rsidRDefault="00F74C83" w:rsidP="00F74C83">
      <w:pPr>
        <w:spacing w:before="100" w:beforeAutospacing="1" w:after="100" w:afterAutospacing="1" w:line="240" w:lineRule="auto"/>
        <w:rPr>
          <w:ins w:id="83" w:author="Unknown"/>
          <w:rFonts w:ascii="Times New Roman" w:eastAsia="Times New Roman" w:hAnsi="Times New Roman" w:cs="Times New Roman"/>
          <w:sz w:val="24"/>
          <w:szCs w:val="24"/>
          <w:lang w:eastAsia="en-GB"/>
        </w:rPr>
      </w:pPr>
      <w:ins w:id="84" w:author="Unknown">
        <w:r w:rsidRPr="00F74C83">
          <w:rPr>
            <w:rFonts w:ascii="Times New Roman" w:eastAsia="Times New Roman" w:hAnsi="Times New Roman" w:cs="Times New Roman"/>
            <w:sz w:val="20"/>
            <w:szCs w:val="20"/>
            <w:lang w:eastAsia="en-GB"/>
          </w:rPr>
          <w:t>Oracle is a registered trademark of Oracle Corporation and/or its affiliates. UNIX is a registered trademark of The Open Group in the United States and other countries.</w:t>
        </w:r>
      </w:ins>
    </w:p>
    <w:p w:rsidR="00F74C83" w:rsidRPr="00F74C83" w:rsidRDefault="00F74C83" w:rsidP="00F74C83">
      <w:pPr>
        <w:spacing w:before="100" w:beforeAutospacing="1" w:after="100" w:afterAutospacing="1" w:line="240" w:lineRule="auto"/>
        <w:jc w:val="center"/>
        <w:rPr>
          <w:ins w:id="85" w:author="Unknown"/>
          <w:rFonts w:ascii="Times New Roman" w:eastAsia="Times New Roman" w:hAnsi="Times New Roman" w:cs="Times New Roman"/>
          <w:sz w:val="24"/>
          <w:szCs w:val="24"/>
          <w:lang w:eastAsia="en-GB"/>
        </w:rPr>
      </w:pPr>
      <w:ins w:id="86" w:author="Unknown">
        <w:r w:rsidRPr="00F74C83">
          <w:rPr>
            <w:rFonts w:ascii="Times New Roman" w:eastAsia="Times New Roman" w:hAnsi="Times New Roman" w:cs="Times New Roman"/>
            <w:sz w:val="24"/>
            <w:szCs w:val="24"/>
            <w:lang w:eastAsia="en-GB"/>
          </w:rPr>
          <w:t xml:space="preserve">© Copyright </w:t>
        </w:r>
        <w:proofErr w:type="spellStart"/>
        <w:r w:rsidRPr="00F74C83">
          <w:rPr>
            <w:rFonts w:ascii="Times New Roman" w:eastAsia="Times New Roman" w:hAnsi="Times New Roman" w:cs="Times New Roman"/>
            <w:sz w:val="24"/>
            <w:szCs w:val="24"/>
            <w:lang w:eastAsia="en-GB"/>
          </w:rPr>
          <w:t>Smartsoft</w:t>
        </w:r>
        <w:proofErr w:type="spellEnd"/>
        <w:r w:rsidRPr="00F74C83">
          <w:rPr>
            <w:rFonts w:ascii="Times New Roman" w:eastAsia="Times New Roman" w:hAnsi="Times New Roman" w:cs="Times New Roman"/>
            <w:sz w:val="24"/>
            <w:szCs w:val="24"/>
            <w:lang w:eastAsia="en-GB"/>
          </w:rPr>
          <w:t xml:space="preserve"> Computing Ltd 2001-2009. All rights reserved.</w:t>
        </w:r>
      </w:ins>
    </w:p>
    <w:p w:rsidR="00F74C83" w:rsidRPr="00F74C83" w:rsidRDefault="00F74C83" w:rsidP="00F74C83">
      <w:pPr>
        <w:shd w:val="clear" w:color="auto" w:fill="3366FF"/>
        <w:spacing w:after="0" w:line="240" w:lineRule="auto"/>
        <w:rPr>
          <w:ins w:id="87" w:author="Unknown"/>
          <w:rFonts w:ascii="Times New Roman" w:eastAsia="Times New Roman" w:hAnsi="Times New Roman" w:cs="Times New Roman"/>
          <w:sz w:val="24"/>
          <w:szCs w:val="24"/>
          <w:lang w:eastAsia="en-GB"/>
        </w:rPr>
      </w:pPr>
      <w:ins w:id="88" w:author="Unknown">
        <w:r w:rsidRPr="00F74C83">
          <w:rPr>
            <w:rFonts w:ascii="Times New Roman" w:eastAsia="Times New Roman" w:hAnsi="Times New Roman" w:cs="Times New Roman"/>
            <w:sz w:val="24"/>
            <w:szCs w:val="24"/>
            <w:lang w:eastAsia="en-GB"/>
          </w:rPr>
          <w:pict/>
        </w:r>
      </w:ins>
      <w:r w:rsidRPr="00F74C83">
        <w:rPr>
          <w:rFonts w:ascii="Times New Roman" w:eastAsia="Times New Roman" w:hAnsi="Times New Roman" w:cs="Times New Roman"/>
          <w:sz w:val="24"/>
          <w:szCs w:val="24"/>
          <w:lang w:eastAsia="en-GB"/>
        </w:rPr>
        <w:pict/>
      </w:r>
    </w:p>
    <w:p w:rsidR="00F74C83" w:rsidRPr="00F74C83" w:rsidRDefault="00F74C83" w:rsidP="00F74C83">
      <w:pPr>
        <w:pBdr>
          <w:bottom w:val="single" w:sz="6" w:space="1" w:color="auto"/>
        </w:pBdr>
        <w:spacing w:after="0" w:line="240" w:lineRule="auto"/>
        <w:jc w:val="center"/>
        <w:rPr>
          <w:rFonts w:ascii="Arial" w:eastAsia="Times New Roman" w:hAnsi="Arial" w:cs="Arial"/>
          <w:vanish/>
          <w:sz w:val="16"/>
          <w:szCs w:val="16"/>
          <w:lang w:eastAsia="en-GB"/>
        </w:rPr>
      </w:pPr>
      <w:r w:rsidRPr="00F74C83">
        <w:rPr>
          <w:rFonts w:ascii="Arial" w:eastAsia="Times New Roman" w:hAnsi="Arial" w:cs="Arial"/>
          <w:vanish/>
          <w:sz w:val="16"/>
          <w:szCs w:val="16"/>
          <w:lang w:eastAsia="en-GB"/>
        </w:rPr>
        <w:t>Top of Form</w:t>
      </w:r>
    </w:p>
    <w:p w:rsidR="00F74C83" w:rsidRPr="00F74C83" w:rsidRDefault="00F74C83" w:rsidP="00F74C83">
      <w:pPr>
        <w:shd w:val="clear" w:color="auto" w:fill="3366FF"/>
        <w:spacing w:after="0" w:line="240" w:lineRule="auto"/>
        <w:rPr>
          <w:ins w:id="89" w:author="Unknown"/>
          <w:rFonts w:ascii="Times New Roman" w:eastAsia="Times New Roman" w:hAnsi="Times New Roman" w:cs="Times New Roman"/>
          <w:sz w:val="24"/>
          <w:szCs w:val="24"/>
          <w:lang w:eastAsia="en-GB"/>
        </w:rPr>
      </w:pPr>
      <w:ins w:id="90" w:author="Unknown">
        <w:r w:rsidRPr="00F74C83">
          <w:rPr>
            <w:rFonts w:ascii="Arial" w:eastAsia="Times New Roman" w:hAnsi="Arial" w:cs="Arial"/>
            <w:color w:val="FFFFFF"/>
            <w:sz w:val="24"/>
            <w:szCs w:val="24"/>
            <w:lang w:eastAsia="en-GB"/>
          </w:rPr>
          <w:t>Search for:</w:t>
        </w:r>
        <w:r w:rsidRPr="00F74C83">
          <w:rPr>
            <w:rFonts w:ascii="Times New Roman" w:eastAsia="Times New Roman" w:hAnsi="Times New Roman" w:cs="Times New Roman"/>
            <w:sz w:val="24"/>
            <w:szCs w:val="24"/>
            <w:lang w:eastAsia="en-GB"/>
          </w:rPr>
          <w:t xml:space="preserve"> </w:t>
        </w:r>
        <w:r w:rsidRPr="00F74C83">
          <w:rPr>
            <w:rFonts w:ascii="Times New Roman" w:eastAsia="Times New Roman" w:hAnsi="Times New Roman" w:cs="Times New Roman"/>
            <w:sz w:val="24"/>
            <w:szCs w:val="24"/>
            <w:lang w:eastAsia="en-GB"/>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51.7pt;height:18pt" o:ole="">
              <v:imagedata r:id="rId8" o:title=""/>
            </v:shape>
            <w:control r:id="rId9" w:name="DefaultOcxName" w:shapeid="_x0000_i1043"/>
          </w:object>
        </w:r>
        <w:r w:rsidRPr="00F74C83">
          <w:rPr>
            <w:rFonts w:ascii="Times New Roman" w:eastAsia="Times New Roman" w:hAnsi="Times New Roman" w:cs="Times New Roman"/>
            <w:sz w:val="24"/>
            <w:szCs w:val="24"/>
            <w:lang w:eastAsia="en-GB"/>
          </w:rPr>
          <w:object w:dxaOrig="300" w:dyaOrig="225">
            <v:shape id="_x0000_i1042" type="#_x0000_t75" style="width:74.3pt;height:20.3pt" o:ole="">
              <v:imagedata r:id="rId10" o:title=""/>
            </v:shape>
            <w:control r:id="rId11" w:name="DefaultOcxName1" w:shapeid="_x0000_i1042"/>
          </w:object>
        </w:r>
        <w:r w:rsidRPr="00F74C83">
          <w:rPr>
            <w:rFonts w:ascii="Times New Roman" w:eastAsia="Times New Roman" w:hAnsi="Times New Roman" w:cs="Times New Roman"/>
            <w:sz w:val="24"/>
            <w:szCs w:val="24"/>
            <w:lang w:eastAsia="en-GB"/>
          </w:rPr>
          <w:object w:dxaOrig="300" w:dyaOrig="225">
            <v:shape id="_x0000_i1041" type="#_x0000_t75" style="width:1in;height:18pt" o:ole="">
              <v:imagedata r:id="rId12" o:title=""/>
            </v:shape>
            <w:control r:id="rId13" w:name="DefaultOcxName2" w:shapeid="_x0000_i1041"/>
          </w:object>
        </w:r>
      </w:ins>
    </w:p>
    <w:p w:rsidR="00F74C83" w:rsidRPr="00F74C83" w:rsidRDefault="00F74C83" w:rsidP="00F74C83">
      <w:pPr>
        <w:pBdr>
          <w:top w:val="single" w:sz="6" w:space="1" w:color="auto"/>
        </w:pBdr>
        <w:spacing w:after="0" w:line="240" w:lineRule="auto"/>
        <w:jc w:val="center"/>
        <w:rPr>
          <w:rFonts w:ascii="Arial" w:eastAsia="Times New Roman" w:hAnsi="Arial" w:cs="Arial"/>
          <w:vanish/>
          <w:sz w:val="16"/>
          <w:szCs w:val="16"/>
          <w:lang w:eastAsia="en-GB"/>
        </w:rPr>
      </w:pPr>
      <w:r w:rsidRPr="00F74C83">
        <w:rPr>
          <w:rFonts w:ascii="Arial" w:eastAsia="Times New Roman" w:hAnsi="Arial" w:cs="Arial"/>
          <w:vanish/>
          <w:sz w:val="16"/>
          <w:szCs w:val="16"/>
          <w:lang w:eastAsia="en-GB"/>
        </w:rPr>
        <w:t>Bottom of Form</w:t>
      </w:r>
    </w:p>
    <w:p w:rsidR="0039217C" w:rsidRDefault="0039217C"/>
    <w:p w:rsidR="007633E7" w:rsidRPr="007633E7" w:rsidRDefault="007633E7" w:rsidP="007633E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2625725" cy="762000"/>
            <wp:effectExtent l="0" t="0" r="3175" b="0"/>
            <wp:docPr id="2" name="Picture 2" descr="Oracle training, SQL tutorials, Oracle tutorials  and Oracl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racle training, SQL tutorials, Oracle tutorials  and Oracle consul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5725" cy="762000"/>
                    </a:xfrm>
                    <a:prstGeom prst="rect">
                      <a:avLst/>
                    </a:prstGeom>
                    <a:noFill/>
                    <a:ln>
                      <a:noFill/>
                    </a:ln>
                  </pic:spPr>
                </pic:pic>
              </a:graphicData>
            </a:graphic>
          </wp:inline>
        </w:drawing>
      </w:r>
    </w:p>
    <w:p w:rsidR="007633E7" w:rsidRPr="007633E7" w:rsidRDefault="007633E7" w:rsidP="007633E7">
      <w:pPr>
        <w:spacing w:after="0" w:line="240" w:lineRule="auto"/>
        <w:jc w:val="center"/>
        <w:rPr>
          <w:rFonts w:ascii="Times New Roman" w:eastAsia="Times New Roman" w:hAnsi="Times New Roman" w:cs="Times New Roman"/>
          <w:sz w:val="24"/>
          <w:szCs w:val="24"/>
          <w:lang w:eastAsia="en-GB"/>
        </w:rPr>
      </w:pPr>
      <w:r w:rsidRPr="007633E7">
        <w:rPr>
          <w:rFonts w:ascii="Times New Roman" w:eastAsia="Times New Roman" w:hAnsi="Times New Roman" w:cs="Times New Roman"/>
          <w:i/>
          <w:iCs/>
          <w:color w:val="0000CC"/>
          <w:sz w:val="36"/>
          <w:szCs w:val="36"/>
          <w:lang w:eastAsia="en-GB"/>
        </w:rPr>
        <w:t>For Better, Faster, Smarter, Oracle Solutions</w:t>
      </w:r>
    </w:p>
    <w:p w:rsidR="007633E7" w:rsidRPr="007633E7" w:rsidRDefault="007633E7" w:rsidP="007633E7">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sidRPr="007633E7">
        <w:rPr>
          <w:rFonts w:ascii="Times New Roman" w:eastAsia="Times New Roman" w:hAnsi="Times New Roman" w:cs="Times New Roman"/>
          <w:b/>
          <w:bCs/>
          <w:kern w:val="36"/>
          <w:sz w:val="48"/>
          <w:szCs w:val="48"/>
          <w:lang w:eastAsia="en-GB"/>
        </w:rPr>
        <w:t xml:space="preserve">Oracle PLSQL Tutorial (Part 11) </w:t>
      </w:r>
    </w:p>
    <w:p w:rsidR="007633E7" w:rsidRPr="007633E7" w:rsidRDefault="007633E7" w:rsidP="007633E7">
      <w:pPr>
        <w:spacing w:before="100" w:beforeAutospacing="1" w:after="100" w:afterAutospacing="1" w:line="240" w:lineRule="auto"/>
        <w:rPr>
          <w:rFonts w:ascii="Times New Roman" w:eastAsia="Times New Roman" w:hAnsi="Times New Roman" w:cs="Times New Roman"/>
          <w:sz w:val="24"/>
          <w:szCs w:val="24"/>
          <w:lang w:eastAsia="en-GB"/>
        </w:rPr>
      </w:pPr>
      <w:r w:rsidRPr="007633E7">
        <w:rPr>
          <w:rFonts w:ascii="Times New Roman" w:eastAsia="Times New Roman" w:hAnsi="Times New Roman" w:cs="Times New Roman"/>
          <w:sz w:val="24"/>
          <w:szCs w:val="24"/>
          <w:lang w:eastAsia="en-GB"/>
        </w:rPr>
        <w:t xml:space="preserve">In this part of our Oracle PLSQL tutorial we continue our introduction to the use of collections in Oracle PL/SQL by looking at </w:t>
      </w:r>
      <w:proofErr w:type="spellStart"/>
      <w:r w:rsidRPr="007633E7">
        <w:rPr>
          <w:rFonts w:ascii="Times New Roman" w:eastAsia="Times New Roman" w:hAnsi="Times New Roman" w:cs="Times New Roman"/>
          <w:sz w:val="24"/>
          <w:szCs w:val="24"/>
          <w:lang w:eastAsia="en-GB"/>
        </w:rPr>
        <w:t>varrays</w:t>
      </w:r>
      <w:proofErr w:type="spellEnd"/>
      <w:r w:rsidRPr="007633E7">
        <w:rPr>
          <w:rFonts w:ascii="Times New Roman" w:eastAsia="Times New Roman" w:hAnsi="Times New Roman" w:cs="Times New Roman"/>
          <w:sz w:val="24"/>
          <w:szCs w:val="24"/>
          <w:lang w:eastAsia="en-GB"/>
        </w:rPr>
        <w:t xml:space="preserve"> (varying arrays).</w:t>
      </w:r>
    </w:p>
    <w:p w:rsidR="007633E7" w:rsidRPr="007633E7" w:rsidRDefault="007633E7" w:rsidP="007633E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633E7">
        <w:rPr>
          <w:rFonts w:ascii="Times New Roman" w:eastAsia="Times New Roman" w:hAnsi="Times New Roman" w:cs="Times New Roman"/>
          <w:b/>
          <w:bCs/>
          <w:sz w:val="36"/>
          <w:szCs w:val="36"/>
          <w:lang w:eastAsia="en-GB"/>
        </w:rPr>
        <w:t>Oracle PLSQL Collection Types</w:t>
      </w:r>
    </w:p>
    <w:p w:rsidR="007633E7" w:rsidRPr="007633E7" w:rsidRDefault="007633E7" w:rsidP="007633E7">
      <w:pPr>
        <w:spacing w:before="100" w:beforeAutospacing="1" w:after="100" w:afterAutospacing="1" w:line="240" w:lineRule="auto"/>
        <w:rPr>
          <w:rFonts w:ascii="Times New Roman" w:eastAsia="Times New Roman" w:hAnsi="Times New Roman" w:cs="Times New Roman"/>
          <w:sz w:val="24"/>
          <w:szCs w:val="24"/>
          <w:lang w:eastAsia="en-GB"/>
        </w:rPr>
      </w:pPr>
      <w:r w:rsidRPr="007633E7">
        <w:rPr>
          <w:rFonts w:ascii="Times New Roman" w:eastAsia="Times New Roman" w:hAnsi="Times New Roman" w:cs="Times New Roman"/>
          <w:sz w:val="24"/>
          <w:szCs w:val="24"/>
          <w:lang w:eastAsia="en-GB"/>
        </w:rPr>
        <w:t xml:space="preserve">We've already seen that there are </w:t>
      </w:r>
      <w:hyperlink r:id="rId14" w:history="1">
        <w:r w:rsidRPr="007633E7">
          <w:rPr>
            <w:rFonts w:ascii="Times New Roman" w:eastAsia="Times New Roman" w:hAnsi="Times New Roman" w:cs="Times New Roman"/>
            <w:color w:val="0000FF"/>
            <w:sz w:val="24"/>
            <w:szCs w:val="24"/>
            <w:u w:val="single"/>
            <w:lang w:eastAsia="en-GB"/>
          </w:rPr>
          <w:t>3 different types of PL/SQL collections</w:t>
        </w:r>
      </w:hyperlink>
      <w:r w:rsidRPr="007633E7">
        <w:rPr>
          <w:rFonts w:ascii="Times New Roman" w:eastAsia="Times New Roman" w:hAnsi="Times New Roman" w:cs="Times New Roman"/>
          <w:sz w:val="24"/>
          <w:szCs w:val="24"/>
          <w:lang w:eastAsia="en-GB"/>
        </w:rPr>
        <w:t xml:space="preserve"> :-</w:t>
      </w:r>
    </w:p>
    <w:p w:rsidR="007633E7" w:rsidRPr="007633E7" w:rsidRDefault="007633E7" w:rsidP="007633E7">
      <w:pPr>
        <w:numPr>
          <w:ilvl w:val="0"/>
          <w:numId w:val="2"/>
        </w:numPr>
        <w:spacing w:before="100" w:beforeAutospacing="1" w:after="100" w:afterAutospacing="1" w:line="240" w:lineRule="auto"/>
        <w:rPr>
          <w:ins w:id="91" w:author="Unknown"/>
          <w:rFonts w:ascii="Times New Roman" w:eastAsia="Times New Roman" w:hAnsi="Times New Roman" w:cs="Times New Roman"/>
          <w:sz w:val="24"/>
          <w:szCs w:val="24"/>
          <w:lang w:eastAsia="en-GB"/>
        </w:rPr>
      </w:pPr>
      <w:ins w:id="92" w:author="Unknown">
        <w:r w:rsidRPr="007633E7">
          <w:rPr>
            <w:rFonts w:ascii="Times New Roman" w:eastAsia="Times New Roman" w:hAnsi="Times New Roman" w:cs="Times New Roman"/>
            <w:sz w:val="24"/>
            <w:szCs w:val="24"/>
            <w:lang w:eastAsia="en-GB"/>
          </w:rPr>
          <w:pict/>
        </w:r>
      </w:ins>
      <w:r w:rsidRPr="007633E7">
        <w:rPr>
          <w:rFonts w:ascii="Times New Roman" w:eastAsia="Times New Roman" w:hAnsi="Times New Roman" w:cs="Times New Roman"/>
          <w:sz w:val="24"/>
          <w:szCs w:val="24"/>
          <w:lang w:eastAsia="en-GB"/>
        </w:rPr>
        <w:pict/>
      </w:r>
      <w:ins w:id="93" w:author="Unknown">
        <w:r w:rsidRPr="007633E7">
          <w:rPr>
            <w:rFonts w:ascii="Times New Roman" w:eastAsia="Times New Roman" w:hAnsi="Times New Roman" w:cs="Times New Roman"/>
            <w:sz w:val="24"/>
            <w:szCs w:val="24"/>
            <w:lang w:eastAsia="en-GB"/>
          </w:rPr>
          <w:t xml:space="preserve">nested tables - covered in </w:t>
        </w:r>
        <w:r w:rsidRPr="007633E7">
          <w:rPr>
            <w:rFonts w:ascii="Times New Roman" w:eastAsia="Times New Roman" w:hAnsi="Times New Roman" w:cs="Times New Roman"/>
            <w:sz w:val="24"/>
            <w:szCs w:val="24"/>
            <w:lang w:eastAsia="en-GB"/>
          </w:rPr>
          <w:fldChar w:fldCharType="begin"/>
        </w:r>
        <w:r w:rsidRPr="007633E7">
          <w:rPr>
            <w:rFonts w:ascii="Times New Roman" w:eastAsia="Times New Roman" w:hAnsi="Times New Roman" w:cs="Times New Roman"/>
            <w:sz w:val="24"/>
            <w:szCs w:val="24"/>
            <w:lang w:eastAsia="en-GB"/>
          </w:rPr>
          <w:instrText xml:space="preserve"> HYPERLINK "http://www.smart-soft.co.uk/Oracle/oracle-plsql-tutorial-part-10.htm" </w:instrText>
        </w:r>
        <w:r w:rsidRPr="007633E7">
          <w:rPr>
            <w:rFonts w:ascii="Times New Roman" w:eastAsia="Times New Roman" w:hAnsi="Times New Roman" w:cs="Times New Roman"/>
            <w:sz w:val="24"/>
            <w:szCs w:val="24"/>
            <w:lang w:eastAsia="en-GB"/>
          </w:rPr>
          <w:fldChar w:fldCharType="separate"/>
        </w:r>
        <w:r w:rsidRPr="007633E7">
          <w:rPr>
            <w:rFonts w:ascii="Times New Roman" w:eastAsia="Times New Roman" w:hAnsi="Times New Roman" w:cs="Times New Roman"/>
            <w:color w:val="0000FF"/>
            <w:sz w:val="24"/>
            <w:szCs w:val="24"/>
            <w:u w:val="single"/>
            <w:lang w:eastAsia="en-GB"/>
          </w:rPr>
          <w:t>part 10</w:t>
        </w:r>
        <w:r w:rsidRPr="007633E7">
          <w:rPr>
            <w:rFonts w:ascii="Times New Roman" w:eastAsia="Times New Roman" w:hAnsi="Times New Roman" w:cs="Times New Roman"/>
            <w:sz w:val="24"/>
            <w:szCs w:val="24"/>
            <w:lang w:eastAsia="en-GB"/>
          </w:rPr>
          <w:fldChar w:fldCharType="end"/>
        </w:r>
        <w:r w:rsidRPr="007633E7">
          <w:rPr>
            <w:rFonts w:ascii="Times New Roman" w:eastAsia="Times New Roman" w:hAnsi="Times New Roman" w:cs="Times New Roman"/>
            <w:sz w:val="24"/>
            <w:szCs w:val="24"/>
            <w:lang w:eastAsia="en-GB"/>
          </w:rPr>
          <w:t xml:space="preserve"> of this Oracle PLSQL tutorial </w:t>
        </w:r>
      </w:ins>
    </w:p>
    <w:p w:rsidR="007633E7" w:rsidRPr="007633E7" w:rsidRDefault="007633E7" w:rsidP="007633E7">
      <w:pPr>
        <w:numPr>
          <w:ilvl w:val="0"/>
          <w:numId w:val="2"/>
        </w:numPr>
        <w:spacing w:before="100" w:beforeAutospacing="1" w:after="100" w:afterAutospacing="1" w:line="240" w:lineRule="auto"/>
        <w:rPr>
          <w:ins w:id="94" w:author="Unknown"/>
          <w:rFonts w:ascii="Times New Roman" w:eastAsia="Times New Roman" w:hAnsi="Times New Roman" w:cs="Times New Roman"/>
          <w:sz w:val="24"/>
          <w:szCs w:val="24"/>
          <w:lang w:eastAsia="en-GB"/>
        </w:rPr>
      </w:pPr>
      <w:proofErr w:type="spellStart"/>
      <w:ins w:id="95" w:author="Unknown">
        <w:r w:rsidRPr="007633E7">
          <w:rPr>
            <w:rFonts w:ascii="Times New Roman" w:eastAsia="Times New Roman" w:hAnsi="Times New Roman" w:cs="Times New Roman"/>
            <w:sz w:val="24"/>
            <w:szCs w:val="24"/>
            <w:lang w:eastAsia="en-GB"/>
          </w:rPr>
          <w:t>varrays</w:t>
        </w:r>
        <w:proofErr w:type="spellEnd"/>
        <w:r w:rsidRPr="007633E7">
          <w:rPr>
            <w:rFonts w:ascii="Times New Roman" w:eastAsia="Times New Roman" w:hAnsi="Times New Roman" w:cs="Times New Roman"/>
            <w:sz w:val="24"/>
            <w:szCs w:val="24"/>
            <w:lang w:eastAsia="en-GB"/>
          </w:rPr>
          <w:t xml:space="preserve"> - covered in this tutorial </w:t>
        </w:r>
      </w:ins>
    </w:p>
    <w:p w:rsidR="007633E7" w:rsidRPr="007633E7" w:rsidRDefault="007633E7" w:rsidP="007633E7">
      <w:pPr>
        <w:numPr>
          <w:ilvl w:val="0"/>
          <w:numId w:val="2"/>
        </w:numPr>
        <w:spacing w:before="100" w:beforeAutospacing="1" w:after="100" w:afterAutospacing="1" w:line="240" w:lineRule="auto"/>
        <w:rPr>
          <w:ins w:id="96" w:author="Unknown"/>
          <w:rFonts w:ascii="Times New Roman" w:eastAsia="Times New Roman" w:hAnsi="Times New Roman" w:cs="Times New Roman"/>
          <w:sz w:val="24"/>
          <w:szCs w:val="24"/>
          <w:lang w:eastAsia="en-GB"/>
        </w:rPr>
      </w:pPr>
      <w:ins w:id="97" w:author="Unknown">
        <w:r w:rsidRPr="007633E7">
          <w:rPr>
            <w:rFonts w:ascii="Times New Roman" w:eastAsia="Times New Roman" w:hAnsi="Times New Roman" w:cs="Times New Roman"/>
            <w:sz w:val="24"/>
            <w:szCs w:val="24"/>
            <w:lang w:eastAsia="en-GB"/>
          </w:rPr>
          <w:t xml:space="preserve">PL/SQL associative arrays - covered in </w:t>
        </w:r>
        <w:r w:rsidRPr="007633E7">
          <w:rPr>
            <w:rFonts w:ascii="Times New Roman" w:eastAsia="Times New Roman" w:hAnsi="Times New Roman" w:cs="Times New Roman"/>
            <w:sz w:val="24"/>
            <w:szCs w:val="24"/>
            <w:lang w:eastAsia="en-GB"/>
          </w:rPr>
          <w:fldChar w:fldCharType="begin"/>
        </w:r>
        <w:r w:rsidRPr="007633E7">
          <w:rPr>
            <w:rFonts w:ascii="Times New Roman" w:eastAsia="Times New Roman" w:hAnsi="Times New Roman" w:cs="Times New Roman"/>
            <w:sz w:val="24"/>
            <w:szCs w:val="24"/>
            <w:lang w:eastAsia="en-GB"/>
          </w:rPr>
          <w:instrText xml:space="preserve"> HYPERLINK "http://www.smart-soft.co.uk/Oracle/oracle-plsql-tutorial-part-12.htm" </w:instrText>
        </w:r>
        <w:r w:rsidRPr="007633E7">
          <w:rPr>
            <w:rFonts w:ascii="Times New Roman" w:eastAsia="Times New Roman" w:hAnsi="Times New Roman" w:cs="Times New Roman"/>
            <w:sz w:val="24"/>
            <w:szCs w:val="24"/>
            <w:lang w:eastAsia="en-GB"/>
          </w:rPr>
          <w:fldChar w:fldCharType="separate"/>
        </w:r>
        <w:r w:rsidRPr="007633E7">
          <w:rPr>
            <w:rFonts w:ascii="Times New Roman" w:eastAsia="Times New Roman" w:hAnsi="Times New Roman" w:cs="Times New Roman"/>
            <w:color w:val="0000FF"/>
            <w:sz w:val="24"/>
            <w:szCs w:val="24"/>
            <w:u w:val="single"/>
            <w:lang w:eastAsia="en-GB"/>
          </w:rPr>
          <w:t>part 12</w:t>
        </w:r>
        <w:r w:rsidRPr="007633E7">
          <w:rPr>
            <w:rFonts w:ascii="Times New Roman" w:eastAsia="Times New Roman" w:hAnsi="Times New Roman" w:cs="Times New Roman"/>
            <w:sz w:val="24"/>
            <w:szCs w:val="24"/>
            <w:lang w:eastAsia="en-GB"/>
          </w:rPr>
          <w:fldChar w:fldCharType="end"/>
        </w:r>
        <w:r w:rsidRPr="007633E7">
          <w:rPr>
            <w:rFonts w:ascii="Times New Roman" w:eastAsia="Times New Roman" w:hAnsi="Times New Roman" w:cs="Times New Roman"/>
            <w:sz w:val="24"/>
            <w:szCs w:val="24"/>
            <w:lang w:eastAsia="en-GB"/>
          </w:rPr>
          <w:t xml:space="preserve"> of this PL/SQL </w:t>
        </w:r>
        <w:proofErr w:type="gramStart"/>
        <w:r w:rsidRPr="007633E7">
          <w:rPr>
            <w:rFonts w:ascii="Times New Roman" w:eastAsia="Times New Roman" w:hAnsi="Times New Roman" w:cs="Times New Roman"/>
            <w:sz w:val="24"/>
            <w:szCs w:val="24"/>
            <w:lang w:eastAsia="en-GB"/>
          </w:rPr>
          <w:t>tutorial .</w:t>
        </w:r>
        <w:proofErr w:type="gramEnd"/>
        <w:r w:rsidRPr="007633E7">
          <w:rPr>
            <w:rFonts w:ascii="Times New Roman" w:eastAsia="Times New Roman" w:hAnsi="Times New Roman" w:cs="Times New Roman"/>
            <w:sz w:val="24"/>
            <w:szCs w:val="24"/>
            <w:lang w:eastAsia="en-GB"/>
          </w:rPr>
          <w:t xml:space="preserve"> </w:t>
        </w:r>
      </w:ins>
    </w:p>
    <w:p w:rsidR="007633E7" w:rsidRPr="007633E7" w:rsidRDefault="007633E7" w:rsidP="007633E7">
      <w:pPr>
        <w:spacing w:before="100" w:beforeAutospacing="1" w:after="100" w:afterAutospacing="1" w:line="240" w:lineRule="auto"/>
        <w:outlineLvl w:val="2"/>
        <w:rPr>
          <w:ins w:id="98" w:author="Unknown"/>
          <w:rFonts w:ascii="Times New Roman" w:eastAsia="Times New Roman" w:hAnsi="Times New Roman" w:cs="Times New Roman"/>
          <w:b/>
          <w:bCs/>
          <w:sz w:val="27"/>
          <w:szCs w:val="27"/>
          <w:lang w:eastAsia="en-GB"/>
        </w:rPr>
      </w:pPr>
      <w:ins w:id="99" w:author="Unknown">
        <w:r w:rsidRPr="007633E7">
          <w:rPr>
            <w:rFonts w:ascii="Times New Roman" w:eastAsia="Times New Roman" w:hAnsi="Times New Roman" w:cs="Times New Roman"/>
            <w:b/>
            <w:bCs/>
            <w:sz w:val="27"/>
            <w:szCs w:val="27"/>
            <w:lang w:eastAsia="en-GB"/>
          </w:rPr>
          <w:t xml:space="preserve">PLSQL </w:t>
        </w:r>
        <w:proofErr w:type="spellStart"/>
        <w:r w:rsidRPr="007633E7">
          <w:rPr>
            <w:rFonts w:ascii="Times New Roman" w:eastAsia="Times New Roman" w:hAnsi="Times New Roman" w:cs="Times New Roman"/>
            <w:b/>
            <w:bCs/>
            <w:sz w:val="27"/>
            <w:szCs w:val="27"/>
            <w:lang w:eastAsia="en-GB"/>
          </w:rPr>
          <w:t>Varrays</w:t>
        </w:r>
        <w:proofErr w:type="spellEnd"/>
      </w:ins>
    </w:p>
    <w:p w:rsidR="007633E7" w:rsidRPr="007633E7" w:rsidRDefault="007633E7" w:rsidP="007633E7">
      <w:pPr>
        <w:spacing w:before="100" w:beforeAutospacing="1" w:after="100" w:afterAutospacing="1" w:line="240" w:lineRule="auto"/>
        <w:rPr>
          <w:ins w:id="100" w:author="Unknown"/>
          <w:rFonts w:ascii="Times New Roman" w:eastAsia="Times New Roman" w:hAnsi="Times New Roman" w:cs="Times New Roman"/>
          <w:sz w:val="24"/>
          <w:szCs w:val="24"/>
          <w:lang w:eastAsia="en-GB"/>
        </w:rPr>
      </w:pPr>
      <w:proofErr w:type="spellStart"/>
      <w:ins w:id="101" w:author="Unknown">
        <w:r w:rsidRPr="007633E7">
          <w:rPr>
            <w:rFonts w:ascii="Times New Roman" w:eastAsia="Times New Roman" w:hAnsi="Times New Roman" w:cs="Times New Roman"/>
            <w:sz w:val="24"/>
            <w:szCs w:val="24"/>
            <w:lang w:eastAsia="en-GB"/>
          </w:rPr>
          <w:t>Varrays</w:t>
        </w:r>
        <w:proofErr w:type="spellEnd"/>
        <w:r w:rsidRPr="007633E7">
          <w:rPr>
            <w:rFonts w:ascii="Times New Roman" w:eastAsia="Times New Roman" w:hAnsi="Times New Roman" w:cs="Times New Roman"/>
            <w:sz w:val="24"/>
            <w:szCs w:val="24"/>
            <w:lang w:eastAsia="en-GB"/>
          </w:rPr>
          <w:t xml:space="preserve"> are one-dimensional, variable length arrays, with the maximum length defined in the declaration. These are used when it is known in advance that you will only need a few of the items to be stored and you know in advance the maximum number that you will need to hold. </w:t>
        </w:r>
      </w:ins>
    </w:p>
    <w:p w:rsidR="007633E7" w:rsidRPr="007633E7" w:rsidRDefault="007633E7" w:rsidP="007633E7">
      <w:pPr>
        <w:spacing w:before="100" w:beforeAutospacing="1" w:after="100" w:afterAutospacing="1" w:line="240" w:lineRule="auto"/>
        <w:rPr>
          <w:ins w:id="102" w:author="Unknown"/>
          <w:rFonts w:ascii="Times New Roman" w:eastAsia="Times New Roman" w:hAnsi="Times New Roman" w:cs="Times New Roman"/>
          <w:sz w:val="24"/>
          <w:szCs w:val="24"/>
          <w:lang w:eastAsia="en-GB"/>
        </w:rPr>
      </w:pPr>
      <w:ins w:id="103" w:author="Unknown">
        <w:r w:rsidRPr="007633E7">
          <w:rPr>
            <w:rFonts w:ascii="Times New Roman" w:eastAsia="Times New Roman" w:hAnsi="Times New Roman" w:cs="Times New Roman"/>
            <w:sz w:val="24"/>
            <w:szCs w:val="24"/>
            <w:lang w:eastAsia="en-GB"/>
          </w:rPr>
          <w:t>A good example of the use of these would be for storing telephone numbers or addresses for say employees - each person is unlikely to have more than half a dozen telephone numbers or addresses. We can create a table for storing these as follows:-</w:t>
        </w:r>
      </w:ins>
    </w:p>
    <w:p w:rsidR="007633E7" w:rsidRPr="007633E7" w:rsidRDefault="007633E7" w:rsidP="007633E7">
      <w:pPr>
        <w:spacing w:beforeAutospacing="1" w:after="100" w:afterAutospacing="1" w:line="240" w:lineRule="auto"/>
        <w:rPr>
          <w:ins w:id="104" w:author="Unknown"/>
          <w:rFonts w:ascii="Times New Roman" w:eastAsia="Times New Roman" w:hAnsi="Times New Roman" w:cs="Times New Roman"/>
          <w:sz w:val="24"/>
          <w:szCs w:val="24"/>
          <w:lang w:eastAsia="en-GB"/>
        </w:rPr>
      </w:pPr>
      <w:ins w:id="105" w:author="Unknown">
        <w:r w:rsidRPr="007633E7">
          <w:rPr>
            <w:rFonts w:ascii="Courier New" w:eastAsia="Times New Roman" w:hAnsi="Courier New" w:cs="Courier New"/>
            <w:sz w:val="24"/>
            <w:szCs w:val="24"/>
            <w:lang w:eastAsia="en-GB"/>
          </w:rPr>
          <w:t xml:space="preserve">TYPE </w:t>
        </w:r>
        <w:proofErr w:type="spellStart"/>
        <w:r w:rsidRPr="007633E7">
          <w:rPr>
            <w:rFonts w:ascii="Courier New" w:eastAsia="Times New Roman" w:hAnsi="Courier New" w:cs="Courier New"/>
            <w:sz w:val="24"/>
            <w:szCs w:val="24"/>
            <w:lang w:eastAsia="en-GB"/>
          </w:rPr>
          <w:t>phone_no_tab_typ</w:t>
        </w:r>
        <w:proofErr w:type="spellEnd"/>
        <w:r w:rsidRPr="007633E7">
          <w:rPr>
            <w:rFonts w:ascii="Courier New" w:eastAsia="Times New Roman" w:hAnsi="Courier New" w:cs="Courier New"/>
            <w:sz w:val="24"/>
            <w:szCs w:val="24"/>
            <w:lang w:eastAsia="en-GB"/>
          </w:rPr>
          <w:t xml:space="preserve"> IS </w:t>
        </w:r>
        <w:proofErr w:type="gramStart"/>
        <w:r w:rsidRPr="007633E7">
          <w:rPr>
            <w:rFonts w:ascii="Courier New" w:eastAsia="Times New Roman" w:hAnsi="Courier New" w:cs="Courier New"/>
            <w:sz w:val="24"/>
            <w:szCs w:val="24"/>
            <w:lang w:eastAsia="en-GB"/>
          </w:rPr>
          <w:t>VARRAY(</w:t>
        </w:r>
        <w:proofErr w:type="gramEnd"/>
        <w:r w:rsidRPr="007633E7">
          <w:rPr>
            <w:rFonts w:ascii="Courier New" w:eastAsia="Times New Roman" w:hAnsi="Courier New" w:cs="Courier New"/>
            <w:sz w:val="24"/>
            <w:szCs w:val="24"/>
            <w:lang w:eastAsia="en-GB"/>
          </w:rPr>
          <w:t>6) OF VARCHAR2(20;</w:t>
        </w:r>
      </w:ins>
    </w:p>
    <w:p w:rsidR="007633E7" w:rsidRPr="007633E7" w:rsidRDefault="007633E7" w:rsidP="007633E7">
      <w:pPr>
        <w:spacing w:before="100" w:beforeAutospacing="1" w:after="100" w:afterAutospacing="1" w:line="240" w:lineRule="auto"/>
        <w:rPr>
          <w:ins w:id="106" w:author="Unknown"/>
          <w:rFonts w:ascii="Times New Roman" w:eastAsia="Times New Roman" w:hAnsi="Times New Roman" w:cs="Times New Roman"/>
          <w:sz w:val="24"/>
          <w:szCs w:val="24"/>
          <w:lang w:eastAsia="en-GB"/>
        </w:rPr>
      </w:pPr>
      <w:proofErr w:type="spellStart"/>
      <w:ins w:id="107" w:author="Unknown">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 xml:space="preserve"> </w:t>
        </w:r>
        <w:proofErr w:type="spellStart"/>
        <w:r w:rsidRPr="007633E7">
          <w:rPr>
            <w:rFonts w:ascii="Courier New" w:eastAsia="Times New Roman" w:hAnsi="Courier New" w:cs="Courier New"/>
            <w:sz w:val="24"/>
            <w:szCs w:val="24"/>
            <w:lang w:eastAsia="en-GB"/>
          </w:rPr>
          <w:t>phone_no_tab_typ</w:t>
        </w:r>
        <w:proofErr w:type="spellEnd"/>
        <w:r w:rsidRPr="007633E7">
          <w:rPr>
            <w:rFonts w:ascii="Courier New" w:eastAsia="Times New Roman" w:hAnsi="Courier New" w:cs="Courier New"/>
            <w:sz w:val="24"/>
            <w:szCs w:val="24"/>
            <w:lang w:eastAsia="en-GB"/>
          </w:rPr>
          <w:t>;</w:t>
        </w:r>
      </w:ins>
    </w:p>
    <w:p w:rsidR="007633E7" w:rsidRPr="007633E7" w:rsidRDefault="007633E7" w:rsidP="007633E7">
      <w:pPr>
        <w:spacing w:before="100" w:beforeAutospacing="1" w:after="100" w:afterAutospacing="1" w:line="240" w:lineRule="auto"/>
        <w:rPr>
          <w:ins w:id="108" w:author="Unknown"/>
          <w:rFonts w:ascii="Times New Roman" w:eastAsia="Times New Roman" w:hAnsi="Times New Roman" w:cs="Times New Roman"/>
          <w:sz w:val="24"/>
          <w:szCs w:val="24"/>
          <w:lang w:eastAsia="en-GB"/>
        </w:rPr>
      </w:pPr>
      <w:ins w:id="109" w:author="Unknown">
        <w:r w:rsidRPr="007633E7">
          <w:rPr>
            <w:rFonts w:ascii="Times New Roman" w:eastAsia="Times New Roman" w:hAnsi="Times New Roman" w:cs="Times New Roman"/>
            <w:sz w:val="24"/>
            <w:szCs w:val="24"/>
            <w:lang w:eastAsia="en-GB"/>
          </w:rPr>
          <w:t xml:space="preserve">The preceding 2 statements have created an un-initialised array that is available within our PL/SQL session. Inserting and retrieving data is done in the same way as with nested tables. First of all we have to initialise the array, </w:t>
        </w:r>
        <w:proofErr w:type="gramStart"/>
        <w:r w:rsidRPr="007633E7">
          <w:rPr>
            <w:rFonts w:ascii="Times New Roman" w:eastAsia="Times New Roman" w:hAnsi="Times New Roman" w:cs="Times New Roman"/>
            <w:sz w:val="24"/>
            <w:szCs w:val="24"/>
            <w:lang w:eastAsia="en-GB"/>
          </w:rPr>
          <w:t>then</w:t>
        </w:r>
        <w:proofErr w:type="gramEnd"/>
        <w:r w:rsidRPr="007633E7">
          <w:rPr>
            <w:rFonts w:ascii="Times New Roman" w:eastAsia="Times New Roman" w:hAnsi="Times New Roman" w:cs="Times New Roman"/>
            <w:sz w:val="24"/>
            <w:szCs w:val="24"/>
            <w:lang w:eastAsia="en-GB"/>
          </w:rPr>
          <w:t xml:space="preserve"> we can insert data into and retrieve data from the </w:t>
        </w:r>
        <w:proofErr w:type="spellStart"/>
        <w:r w:rsidRPr="007633E7">
          <w:rPr>
            <w:rFonts w:ascii="Times New Roman" w:eastAsia="Times New Roman" w:hAnsi="Times New Roman" w:cs="Times New Roman"/>
            <w:sz w:val="24"/>
            <w:szCs w:val="24"/>
            <w:lang w:eastAsia="en-GB"/>
          </w:rPr>
          <w:t>varray</w:t>
        </w:r>
        <w:proofErr w:type="spellEnd"/>
        <w:r w:rsidRPr="007633E7">
          <w:rPr>
            <w:rFonts w:ascii="Times New Roman" w:eastAsia="Times New Roman" w:hAnsi="Times New Roman" w:cs="Times New Roman"/>
            <w:sz w:val="24"/>
            <w:szCs w:val="24"/>
            <w:lang w:eastAsia="en-GB"/>
          </w:rPr>
          <w:t>.</w:t>
        </w:r>
      </w:ins>
    </w:p>
    <w:p w:rsidR="007633E7" w:rsidRPr="007633E7" w:rsidRDefault="007633E7" w:rsidP="007633E7">
      <w:pPr>
        <w:spacing w:before="100" w:beforeAutospacing="1" w:after="100" w:afterAutospacing="1" w:line="240" w:lineRule="auto"/>
        <w:rPr>
          <w:ins w:id="110" w:author="Unknown"/>
          <w:rFonts w:ascii="Times New Roman" w:eastAsia="Times New Roman" w:hAnsi="Times New Roman" w:cs="Times New Roman"/>
          <w:sz w:val="24"/>
          <w:szCs w:val="24"/>
          <w:lang w:eastAsia="en-GB"/>
        </w:rPr>
      </w:pPr>
      <w:ins w:id="111" w:author="Unknown">
        <w:r w:rsidRPr="007633E7">
          <w:rPr>
            <w:rFonts w:ascii="Times New Roman" w:eastAsia="Times New Roman" w:hAnsi="Times New Roman" w:cs="Times New Roman"/>
            <w:sz w:val="24"/>
            <w:szCs w:val="24"/>
            <w:lang w:eastAsia="en-GB"/>
          </w:rPr>
          <w:lastRenderedPageBreak/>
          <w:t xml:space="preserve">As with nested tables, if you attempt to read from or write to an un-initialised </w:t>
        </w:r>
        <w:proofErr w:type="spellStart"/>
        <w:r w:rsidRPr="007633E7">
          <w:rPr>
            <w:rFonts w:ascii="Times New Roman" w:eastAsia="Times New Roman" w:hAnsi="Times New Roman" w:cs="Times New Roman"/>
            <w:sz w:val="24"/>
            <w:szCs w:val="24"/>
            <w:lang w:eastAsia="en-GB"/>
          </w:rPr>
          <w:t>varray</w:t>
        </w:r>
        <w:proofErr w:type="spellEnd"/>
        <w:r w:rsidRPr="007633E7">
          <w:rPr>
            <w:rFonts w:ascii="Times New Roman" w:eastAsia="Times New Roman" w:hAnsi="Times New Roman" w:cs="Times New Roman"/>
            <w:sz w:val="24"/>
            <w:szCs w:val="24"/>
            <w:lang w:eastAsia="en-GB"/>
          </w:rPr>
          <w:t xml:space="preserve"> in PLSQL, Oracle will generate an error which will cause an exception to be raised, as in the following examples:</w:t>
        </w:r>
      </w:ins>
    </w:p>
    <w:p w:rsidR="007633E7" w:rsidRPr="007633E7" w:rsidRDefault="007633E7" w:rsidP="007633E7">
      <w:pPr>
        <w:spacing w:before="100" w:beforeAutospacing="1" w:after="100" w:afterAutospacing="1" w:line="240" w:lineRule="auto"/>
        <w:rPr>
          <w:ins w:id="112" w:author="Unknown"/>
          <w:rFonts w:ascii="Times New Roman" w:eastAsia="Times New Roman" w:hAnsi="Times New Roman" w:cs="Times New Roman"/>
          <w:sz w:val="24"/>
          <w:szCs w:val="24"/>
          <w:lang w:eastAsia="en-GB"/>
        </w:rPr>
      </w:pPr>
      <w:ins w:id="113" w:author="Unknown">
        <w:r w:rsidRPr="007633E7">
          <w:rPr>
            <w:rFonts w:ascii="Courier New" w:eastAsia="Times New Roman" w:hAnsi="Courier New" w:cs="Courier New"/>
            <w:sz w:val="24"/>
            <w:szCs w:val="24"/>
            <w:lang w:eastAsia="en-GB"/>
          </w:rPr>
          <w:t>SQL&gt; declare</w:t>
        </w:r>
        <w:r w:rsidRPr="007633E7">
          <w:rPr>
            <w:rFonts w:ascii="Courier New" w:eastAsia="Times New Roman" w:hAnsi="Courier New" w:cs="Courier New"/>
            <w:sz w:val="24"/>
            <w:szCs w:val="24"/>
            <w:lang w:eastAsia="en-GB"/>
          </w:rPr>
          <w:br/>
          <w:t xml:space="preserve">2 TYPE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 xml:space="preserve"> IS VARRAY(6) OF VARCHAR2(20) ;</w:t>
        </w:r>
        <w:r w:rsidRPr="007633E7">
          <w:rPr>
            <w:rFonts w:ascii="Courier New" w:eastAsia="Times New Roman" w:hAnsi="Courier New" w:cs="Courier New"/>
            <w:sz w:val="24"/>
            <w:szCs w:val="24"/>
            <w:lang w:eastAsia="en-GB"/>
          </w:rPr>
          <w:br/>
          <w:t xml:space="preserve">3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 xml:space="preserve">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w:t>
        </w:r>
        <w:r w:rsidRPr="007633E7">
          <w:rPr>
            <w:rFonts w:ascii="Courier New" w:eastAsia="Times New Roman" w:hAnsi="Courier New" w:cs="Courier New"/>
            <w:sz w:val="24"/>
            <w:szCs w:val="24"/>
            <w:lang w:eastAsia="en-GB"/>
          </w:rPr>
          <w:br/>
          <w:t>4 begin</w:t>
        </w:r>
        <w:r w:rsidRPr="007633E7">
          <w:rPr>
            <w:rFonts w:ascii="Times New Roman" w:eastAsia="Times New Roman" w:hAnsi="Times New Roman" w:cs="Times New Roman"/>
            <w:sz w:val="24"/>
            <w:szCs w:val="24"/>
            <w:lang w:eastAsia="en-GB"/>
          </w:rPr>
          <w:br/>
        </w:r>
        <w:r w:rsidRPr="007633E7">
          <w:rPr>
            <w:rFonts w:ascii="Courier New" w:eastAsia="Times New Roman" w:hAnsi="Courier New" w:cs="Courier New"/>
            <w:sz w:val="24"/>
            <w:szCs w:val="24"/>
            <w:lang w:eastAsia="en-GB"/>
          </w:rPr>
          <w:t xml:space="preserve">5 </w:t>
        </w:r>
        <w:proofErr w:type="spellStart"/>
        <w:r w:rsidRPr="007633E7">
          <w:rPr>
            <w:rFonts w:ascii="Courier New" w:eastAsia="Times New Roman" w:hAnsi="Courier New" w:cs="Courier New"/>
            <w:sz w:val="24"/>
            <w:szCs w:val="24"/>
            <w:lang w:eastAsia="en-GB"/>
          </w:rPr>
          <w:t>dbms_output.put_line</w:t>
        </w:r>
        <w:proofErr w:type="spellEnd"/>
        <w:r w:rsidRPr="007633E7">
          <w:rPr>
            <w:rFonts w:ascii="Courier New" w:eastAsia="Times New Roman" w:hAnsi="Courier New" w:cs="Courier New"/>
            <w:sz w:val="24"/>
            <w:szCs w:val="24"/>
            <w:lang w:eastAsia="en-GB"/>
          </w:rPr>
          <w:t>('</w:t>
        </w:r>
        <w:proofErr w:type="spellStart"/>
        <w:r w:rsidRPr="007633E7">
          <w:rPr>
            <w:rFonts w:ascii="Courier New" w:eastAsia="Times New Roman" w:hAnsi="Courier New" w:cs="Courier New"/>
            <w:sz w:val="24"/>
            <w:szCs w:val="24"/>
            <w:lang w:eastAsia="en-GB"/>
          </w:rPr>
          <w:t>phone_no</w:t>
        </w:r>
        <w:proofErr w:type="spellEnd"/>
        <w:r w:rsidRPr="007633E7">
          <w:rPr>
            <w:rFonts w:ascii="Courier New" w:eastAsia="Times New Roman" w:hAnsi="Courier New" w:cs="Courier New"/>
            <w:sz w:val="24"/>
            <w:szCs w:val="24"/>
            <w:lang w:eastAsia="en-GB"/>
          </w:rPr>
          <w:t>(1) is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(1));</w:t>
        </w:r>
        <w:r w:rsidRPr="007633E7">
          <w:rPr>
            <w:rFonts w:ascii="Courier New" w:eastAsia="Times New Roman" w:hAnsi="Courier New" w:cs="Courier New"/>
            <w:sz w:val="24"/>
            <w:szCs w:val="24"/>
            <w:lang w:eastAsia="en-GB"/>
          </w:rPr>
          <w:br/>
          <w:t>6 end;</w:t>
        </w:r>
        <w:r w:rsidRPr="007633E7">
          <w:rPr>
            <w:rFonts w:ascii="Courier New" w:eastAsia="Times New Roman" w:hAnsi="Courier New" w:cs="Courier New"/>
            <w:sz w:val="24"/>
            <w:szCs w:val="24"/>
            <w:lang w:eastAsia="en-GB"/>
          </w:rPr>
          <w:br/>
          <w:t>7 /</w:t>
        </w:r>
        <w:r w:rsidRPr="007633E7">
          <w:rPr>
            <w:rFonts w:ascii="Courier New" w:eastAsia="Times New Roman" w:hAnsi="Courier New" w:cs="Courier New"/>
            <w:sz w:val="24"/>
            <w:szCs w:val="24"/>
            <w:lang w:eastAsia="en-GB"/>
          </w:rPr>
          <w:br/>
          <w:t>declare</w:t>
        </w:r>
        <w:r w:rsidRPr="007633E7">
          <w:rPr>
            <w:rFonts w:ascii="Times New Roman" w:eastAsia="Times New Roman" w:hAnsi="Times New Roman" w:cs="Times New Roman"/>
            <w:sz w:val="24"/>
            <w:szCs w:val="24"/>
            <w:lang w:eastAsia="en-GB"/>
          </w:rPr>
          <w:br/>
          <w:t>*</w:t>
        </w:r>
        <w:r w:rsidRPr="007633E7">
          <w:rPr>
            <w:rFonts w:ascii="Times New Roman" w:eastAsia="Times New Roman" w:hAnsi="Times New Roman" w:cs="Times New Roman"/>
            <w:sz w:val="24"/>
            <w:szCs w:val="24"/>
            <w:lang w:eastAsia="en-GB"/>
          </w:rPr>
          <w:br/>
          <w:t>ERROR at line 1:</w:t>
        </w:r>
        <w:r w:rsidRPr="007633E7">
          <w:rPr>
            <w:rFonts w:ascii="Times New Roman" w:eastAsia="Times New Roman" w:hAnsi="Times New Roman" w:cs="Times New Roman"/>
            <w:sz w:val="24"/>
            <w:szCs w:val="24"/>
            <w:lang w:eastAsia="en-GB"/>
          </w:rPr>
          <w:br/>
          <w:t>ORA-06531: Reference to uninitialized collection</w:t>
        </w:r>
        <w:r w:rsidRPr="007633E7">
          <w:rPr>
            <w:rFonts w:ascii="Times New Roman" w:eastAsia="Times New Roman" w:hAnsi="Times New Roman" w:cs="Times New Roman"/>
            <w:sz w:val="24"/>
            <w:szCs w:val="24"/>
            <w:lang w:eastAsia="en-GB"/>
          </w:rPr>
          <w:br/>
          <w:t>ORA-06512: at line 5</w:t>
        </w:r>
      </w:ins>
    </w:p>
    <w:p w:rsidR="007633E7" w:rsidRPr="007633E7" w:rsidRDefault="007633E7" w:rsidP="007633E7">
      <w:pPr>
        <w:spacing w:before="100" w:beforeAutospacing="1" w:after="100" w:afterAutospacing="1" w:line="240" w:lineRule="auto"/>
        <w:rPr>
          <w:ins w:id="114" w:author="Unknown"/>
          <w:rFonts w:ascii="Times New Roman" w:eastAsia="Times New Roman" w:hAnsi="Times New Roman" w:cs="Times New Roman"/>
          <w:sz w:val="24"/>
          <w:szCs w:val="24"/>
          <w:lang w:eastAsia="en-GB"/>
        </w:rPr>
      </w:pPr>
      <w:ins w:id="115" w:author="Unknown">
        <w:r w:rsidRPr="007633E7">
          <w:rPr>
            <w:rFonts w:ascii="Courier New" w:eastAsia="Times New Roman" w:hAnsi="Courier New" w:cs="Courier New"/>
            <w:sz w:val="24"/>
            <w:szCs w:val="24"/>
            <w:lang w:eastAsia="en-GB"/>
          </w:rPr>
          <w:t>SQL&gt; declare</w:t>
        </w:r>
        <w:r w:rsidRPr="007633E7">
          <w:rPr>
            <w:rFonts w:ascii="Courier New" w:eastAsia="Times New Roman" w:hAnsi="Courier New" w:cs="Courier New"/>
            <w:sz w:val="24"/>
            <w:szCs w:val="24"/>
            <w:lang w:eastAsia="en-GB"/>
          </w:rPr>
          <w:br/>
          <w:t xml:space="preserve">2 TYPE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 xml:space="preserve"> IS VARRAY(6) OF VARCHAR2(20) ;</w:t>
        </w:r>
        <w:r w:rsidRPr="007633E7">
          <w:rPr>
            <w:rFonts w:ascii="Courier New" w:eastAsia="Times New Roman" w:hAnsi="Courier New" w:cs="Courier New"/>
            <w:sz w:val="24"/>
            <w:szCs w:val="24"/>
            <w:lang w:eastAsia="en-GB"/>
          </w:rPr>
          <w:br/>
          <w:t xml:space="preserve">3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 xml:space="preserve">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w:t>
        </w:r>
        <w:r w:rsidRPr="007633E7">
          <w:rPr>
            <w:rFonts w:ascii="Courier New" w:eastAsia="Times New Roman" w:hAnsi="Courier New" w:cs="Courier New"/>
            <w:sz w:val="24"/>
            <w:szCs w:val="24"/>
            <w:lang w:eastAsia="en-GB"/>
          </w:rPr>
          <w:br/>
          <w:t>4 begin</w:t>
        </w:r>
        <w:r w:rsidRPr="007633E7">
          <w:rPr>
            <w:rFonts w:ascii="Times New Roman" w:eastAsia="Times New Roman" w:hAnsi="Times New Roman" w:cs="Times New Roman"/>
            <w:sz w:val="24"/>
            <w:szCs w:val="24"/>
            <w:lang w:eastAsia="en-GB"/>
          </w:rPr>
          <w:br/>
        </w:r>
        <w:r w:rsidRPr="007633E7">
          <w:rPr>
            <w:rFonts w:ascii="Courier New" w:eastAsia="Times New Roman" w:hAnsi="Courier New" w:cs="Courier New"/>
            <w:sz w:val="24"/>
            <w:szCs w:val="24"/>
            <w:lang w:eastAsia="en-GB"/>
          </w:rPr>
          <w:t xml:space="preserve">5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(1) := 1;</w:t>
        </w:r>
        <w:r w:rsidRPr="007633E7">
          <w:rPr>
            <w:rFonts w:ascii="Courier New" w:eastAsia="Times New Roman" w:hAnsi="Courier New" w:cs="Courier New"/>
            <w:sz w:val="24"/>
            <w:szCs w:val="24"/>
            <w:lang w:eastAsia="en-GB"/>
          </w:rPr>
          <w:br/>
          <w:t>6 end;</w:t>
        </w:r>
        <w:r w:rsidRPr="007633E7">
          <w:rPr>
            <w:rFonts w:ascii="Courier New" w:eastAsia="Times New Roman" w:hAnsi="Courier New" w:cs="Courier New"/>
            <w:sz w:val="24"/>
            <w:szCs w:val="24"/>
            <w:lang w:eastAsia="en-GB"/>
          </w:rPr>
          <w:br/>
          <w:t>7 /</w:t>
        </w:r>
        <w:r w:rsidRPr="007633E7">
          <w:rPr>
            <w:rFonts w:ascii="Courier New" w:eastAsia="Times New Roman" w:hAnsi="Courier New" w:cs="Courier New"/>
            <w:sz w:val="24"/>
            <w:szCs w:val="24"/>
            <w:lang w:eastAsia="en-GB"/>
          </w:rPr>
          <w:br/>
          <w:t>declare</w:t>
        </w:r>
        <w:r w:rsidRPr="007633E7">
          <w:rPr>
            <w:rFonts w:ascii="Times New Roman" w:eastAsia="Times New Roman" w:hAnsi="Times New Roman" w:cs="Times New Roman"/>
            <w:sz w:val="24"/>
            <w:szCs w:val="24"/>
            <w:lang w:eastAsia="en-GB"/>
          </w:rPr>
          <w:br/>
          <w:t>*</w:t>
        </w:r>
        <w:r w:rsidRPr="007633E7">
          <w:rPr>
            <w:rFonts w:ascii="Times New Roman" w:eastAsia="Times New Roman" w:hAnsi="Times New Roman" w:cs="Times New Roman"/>
            <w:sz w:val="24"/>
            <w:szCs w:val="24"/>
            <w:lang w:eastAsia="en-GB"/>
          </w:rPr>
          <w:br/>
          <w:t>ERROR at line 1:</w:t>
        </w:r>
        <w:r w:rsidRPr="007633E7">
          <w:rPr>
            <w:rFonts w:ascii="Times New Roman" w:eastAsia="Times New Roman" w:hAnsi="Times New Roman" w:cs="Times New Roman"/>
            <w:sz w:val="24"/>
            <w:szCs w:val="24"/>
            <w:lang w:eastAsia="en-GB"/>
          </w:rPr>
          <w:br/>
          <w:t>ORA-06531: Reference to uninitialized collection</w:t>
        </w:r>
        <w:r w:rsidRPr="007633E7">
          <w:rPr>
            <w:rFonts w:ascii="Times New Roman" w:eastAsia="Times New Roman" w:hAnsi="Times New Roman" w:cs="Times New Roman"/>
            <w:sz w:val="24"/>
            <w:szCs w:val="24"/>
            <w:lang w:eastAsia="en-GB"/>
          </w:rPr>
          <w:br/>
          <w:t>ORA-06512: at line 5</w:t>
        </w:r>
      </w:ins>
    </w:p>
    <w:p w:rsidR="007633E7" w:rsidRPr="007633E7" w:rsidRDefault="007633E7" w:rsidP="007633E7">
      <w:pPr>
        <w:spacing w:before="100" w:beforeAutospacing="1" w:after="100" w:afterAutospacing="1" w:line="240" w:lineRule="auto"/>
        <w:rPr>
          <w:ins w:id="116" w:author="Unknown"/>
          <w:rFonts w:ascii="Times New Roman" w:eastAsia="Times New Roman" w:hAnsi="Times New Roman" w:cs="Times New Roman"/>
          <w:sz w:val="24"/>
          <w:szCs w:val="24"/>
          <w:lang w:eastAsia="en-GB"/>
        </w:rPr>
      </w:pPr>
      <w:ins w:id="117" w:author="Unknown">
        <w:r w:rsidRPr="007633E7">
          <w:rPr>
            <w:rFonts w:ascii="Times New Roman" w:eastAsia="Times New Roman" w:hAnsi="Times New Roman" w:cs="Times New Roman"/>
            <w:sz w:val="24"/>
            <w:szCs w:val="24"/>
            <w:lang w:eastAsia="en-GB"/>
          </w:rPr>
          <w:t xml:space="preserve">We can initialise our PLSQL </w:t>
        </w:r>
        <w:proofErr w:type="spellStart"/>
        <w:r w:rsidRPr="007633E7">
          <w:rPr>
            <w:rFonts w:ascii="Times New Roman" w:eastAsia="Times New Roman" w:hAnsi="Times New Roman" w:cs="Times New Roman"/>
            <w:sz w:val="24"/>
            <w:szCs w:val="24"/>
            <w:lang w:eastAsia="en-GB"/>
          </w:rPr>
          <w:t>varrays</w:t>
        </w:r>
        <w:proofErr w:type="spellEnd"/>
        <w:r w:rsidRPr="007633E7">
          <w:rPr>
            <w:rFonts w:ascii="Times New Roman" w:eastAsia="Times New Roman" w:hAnsi="Times New Roman" w:cs="Times New Roman"/>
            <w:sz w:val="24"/>
            <w:szCs w:val="24"/>
            <w:lang w:eastAsia="en-GB"/>
          </w:rPr>
          <w:t xml:space="preserve"> either in the declaration or separately. If the </w:t>
        </w:r>
        <w:proofErr w:type="spellStart"/>
        <w:r w:rsidRPr="007633E7">
          <w:rPr>
            <w:rFonts w:ascii="Times New Roman" w:eastAsia="Times New Roman" w:hAnsi="Times New Roman" w:cs="Times New Roman"/>
            <w:sz w:val="24"/>
            <w:szCs w:val="24"/>
            <w:lang w:eastAsia="en-GB"/>
          </w:rPr>
          <w:t>varray</w:t>
        </w:r>
        <w:proofErr w:type="spellEnd"/>
        <w:r w:rsidRPr="007633E7">
          <w:rPr>
            <w:rFonts w:ascii="Times New Roman" w:eastAsia="Times New Roman" w:hAnsi="Times New Roman" w:cs="Times New Roman"/>
            <w:sz w:val="24"/>
            <w:szCs w:val="24"/>
            <w:lang w:eastAsia="en-GB"/>
          </w:rPr>
          <w:t xml:space="preserve"> is only partially initialised we have to use the </w:t>
        </w:r>
        <w:r w:rsidRPr="007633E7">
          <w:rPr>
            <w:rFonts w:ascii="Courier New" w:eastAsia="Times New Roman" w:hAnsi="Courier New" w:cs="Courier New"/>
            <w:sz w:val="24"/>
            <w:szCs w:val="24"/>
            <w:lang w:eastAsia="en-GB"/>
          </w:rPr>
          <w:t>EXTEND</w:t>
        </w:r>
        <w:r w:rsidRPr="007633E7">
          <w:rPr>
            <w:rFonts w:ascii="Times New Roman" w:eastAsia="Times New Roman" w:hAnsi="Times New Roman" w:cs="Times New Roman"/>
            <w:sz w:val="24"/>
            <w:szCs w:val="24"/>
            <w:lang w:eastAsia="en-GB"/>
          </w:rPr>
          <w:t xml:space="preserve"> method to define extra cells. Let's see how to do this in the next example in our PLSQL tutorial. </w:t>
        </w:r>
      </w:ins>
    </w:p>
    <w:p w:rsidR="007633E7" w:rsidRPr="007633E7" w:rsidRDefault="007633E7" w:rsidP="007633E7">
      <w:pPr>
        <w:spacing w:before="100" w:beforeAutospacing="1" w:after="100" w:afterAutospacing="1" w:line="240" w:lineRule="auto"/>
        <w:rPr>
          <w:ins w:id="118" w:author="Unknown"/>
          <w:rFonts w:ascii="Times New Roman" w:eastAsia="Times New Roman" w:hAnsi="Times New Roman" w:cs="Times New Roman"/>
          <w:sz w:val="24"/>
          <w:szCs w:val="24"/>
          <w:lang w:eastAsia="en-GB"/>
        </w:rPr>
      </w:pPr>
      <w:ins w:id="119" w:author="Unknown">
        <w:r w:rsidRPr="007633E7">
          <w:rPr>
            <w:rFonts w:ascii="Courier New" w:eastAsia="Times New Roman" w:hAnsi="Courier New" w:cs="Courier New"/>
            <w:sz w:val="24"/>
            <w:szCs w:val="24"/>
            <w:lang w:eastAsia="en-GB"/>
          </w:rPr>
          <w:t>SQL&gt; DECLARE</w:t>
        </w:r>
        <w:r w:rsidRPr="007633E7">
          <w:rPr>
            <w:rFonts w:ascii="Courier New" w:eastAsia="Times New Roman" w:hAnsi="Courier New" w:cs="Courier New"/>
            <w:sz w:val="24"/>
            <w:szCs w:val="24"/>
            <w:lang w:eastAsia="en-GB"/>
          </w:rPr>
          <w:br/>
          <w:t xml:space="preserve">2 TYPE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 xml:space="preserve"> IS VARRAY(6) OF VARCHAR2(20);</w:t>
        </w:r>
        <w:r w:rsidRPr="007633E7">
          <w:rPr>
            <w:rFonts w:ascii="Courier New" w:eastAsia="Times New Roman" w:hAnsi="Courier New" w:cs="Courier New"/>
            <w:sz w:val="24"/>
            <w:szCs w:val="24"/>
            <w:lang w:eastAsia="en-GB"/>
          </w:rPr>
          <w:br/>
          <w:t xml:space="preserve">3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 xml:space="preserve">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 xml:space="preserve"> :=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 xml:space="preserve">('+44 (0)117 942 2508'); -- only 1st cell </w:t>
        </w:r>
        <w:proofErr w:type="spellStart"/>
        <w:r w:rsidRPr="007633E7">
          <w:rPr>
            <w:rFonts w:ascii="Courier New" w:eastAsia="Times New Roman" w:hAnsi="Courier New" w:cs="Courier New"/>
            <w:sz w:val="24"/>
            <w:szCs w:val="24"/>
            <w:lang w:eastAsia="en-GB"/>
          </w:rPr>
          <w:t>initailised</w:t>
        </w:r>
        <w:proofErr w:type="spellEnd"/>
        <w:r w:rsidRPr="007633E7">
          <w:rPr>
            <w:rFonts w:ascii="Courier New" w:eastAsia="Times New Roman" w:hAnsi="Courier New" w:cs="Courier New"/>
            <w:sz w:val="24"/>
            <w:szCs w:val="24"/>
            <w:lang w:eastAsia="en-GB"/>
          </w:rPr>
          <w:br/>
          <w:t>4 BEGIN</w:t>
        </w:r>
        <w:r w:rsidRPr="007633E7">
          <w:rPr>
            <w:rFonts w:ascii="Times New Roman" w:eastAsia="Times New Roman" w:hAnsi="Times New Roman" w:cs="Times New Roman"/>
            <w:sz w:val="24"/>
            <w:szCs w:val="24"/>
            <w:lang w:eastAsia="en-GB"/>
          </w:rPr>
          <w:br/>
        </w:r>
        <w:r w:rsidRPr="007633E7">
          <w:rPr>
            <w:rFonts w:ascii="Courier New" w:eastAsia="Times New Roman" w:hAnsi="Courier New" w:cs="Courier New"/>
            <w:sz w:val="24"/>
            <w:szCs w:val="24"/>
            <w:lang w:eastAsia="en-GB"/>
          </w:rPr>
          <w:t xml:space="preserve">5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 xml:space="preserve"> (1) := '0117 942 2508';</w:t>
        </w:r>
        <w:r w:rsidRPr="007633E7">
          <w:rPr>
            <w:rFonts w:ascii="Courier New" w:eastAsia="Times New Roman" w:hAnsi="Courier New" w:cs="Courier New"/>
            <w:sz w:val="24"/>
            <w:szCs w:val="24"/>
            <w:lang w:eastAsia="en-GB"/>
          </w:rPr>
          <w:br/>
          <w:t>6 DBMS_OUTPUT.PUT_LINE('</w:t>
        </w:r>
        <w:proofErr w:type="spellStart"/>
        <w:r w:rsidRPr="007633E7">
          <w:rPr>
            <w:rFonts w:ascii="Courier New" w:eastAsia="Times New Roman" w:hAnsi="Courier New" w:cs="Courier New"/>
            <w:sz w:val="24"/>
            <w:szCs w:val="24"/>
            <w:lang w:eastAsia="en-GB"/>
          </w:rPr>
          <w:t>phone_no</w:t>
        </w:r>
        <w:proofErr w:type="spellEnd"/>
        <w:r w:rsidRPr="007633E7">
          <w:rPr>
            <w:rFonts w:ascii="Courier New" w:eastAsia="Times New Roman" w:hAnsi="Courier New" w:cs="Courier New"/>
            <w:sz w:val="24"/>
            <w:szCs w:val="24"/>
            <w:lang w:eastAsia="en-GB"/>
          </w:rPr>
          <w:t>(1) is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(1));</w:t>
        </w:r>
        <w:r w:rsidRPr="007633E7">
          <w:rPr>
            <w:rFonts w:ascii="Courier New" w:eastAsia="Times New Roman" w:hAnsi="Courier New" w:cs="Courier New"/>
            <w:sz w:val="24"/>
            <w:szCs w:val="24"/>
            <w:lang w:eastAsia="en-GB"/>
          </w:rPr>
          <w:br/>
          <w:t>7 END;</w:t>
        </w:r>
        <w:r w:rsidRPr="007633E7">
          <w:rPr>
            <w:rFonts w:ascii="Courier New" w:eastAsia="Times New Roman" w:hAnsi="Courier New" w:cs="Courier New"/>
            <w:sz w:val="24"/>
            <w:szCs w:val="24"/>
            <w:lang w:eastAsia="en-GB"/>
          </w:rPr>
          <w:br/>
          <w:t>8 /</w:t>
        </w:r>
        <w:r w:rsidRPr="007633E7">
          <w:rPr>
            <w:rFonts w:ascii="Courier New" w:eastAsia="Times New Roman" w:hAnsi="Courier New" w:cs="Courier New"/>
            <w:sz w:val="24"/>
            <w:szCs w:val="24"/>
            <w:lang w:eastAsia="en-GB"/>
          </w:rPr>
          <w:br/>
        </w:r>
        <w:proofErr w:type="spellStart"/>
        <w:r w:rsidRPr="007633E7">
          <w:rPr>
            <w:rFonts w:ascii="Courier New" w:eastAsia="Times New Roman" w:hAnsi="Courier New" w:cs="Courier New"/>
            <w:sz w:val="24"/>
            <w:szCs w:val="24"/>
            <w:lang w:eastAsia="en-GB"/>
          </w:rPr>
          <w:t>phone_no</w:t>
        </w:r>
        <w:proofErr w:type="spellEnd"/>
        <w:r w:rsidRPr="007633E7">
          <w:rPr>
            <w:rFonts w:ascii="Courier New" w:eastAsia="Times New Roman" w:hAnsi="Courier New" w:cs="Courier New"/>
            <w:sz w:val="24"/>
            <w:szCs w:val="24"/>
            <w:lang w:eastAsia="en-GB"/>
          </w:rPr>
          <w:t>(1) is 21</w:t>
        </w:r>
      </w:ins>
    </w:p>
    <w:p w:rsidR="007633E7" w:rsidRPr="007633E7" w:rsidRDefault="007633E7" w:rsidP="007633E7">
      <w:pPr>
        <w:spacing w:before="100" w:beforeAutospacing="1" w:after="100" w:afterAutospacing="1" w:line="240" w:lineRule="auto"/>
        <w:rPr>
          <w:ins w:id="120" w:author="Unknown"/>
          <w:rFonts w:ascii="Times New Roman" w:eastAsia="Times New Roman" w:hAnsi="Times New Roman" w:cs="Times New Roman"/>
          <w:sz w:val="24"/>
          <w:szCs w:val="24"/>
          <w:lang w:eastAsia="en-GB"/>
        </w:rPr>
      </w:pPr>
      <w:ins w:id="121" w:author="Unknown">
        <w:r w:rsidRPr="007633E7">
          <w:rPr>
            <w:rFonts w:ascii="Times New Roman" w:eastAsia="Times New Roman" w:hAnsi="Times New Roman" w:cs="Times New Roman"/>
            <w:sz w:val="24"/>
            <w:szCs w:val="24"/>
            <w:lang w:eastAsia="en-GB"/>
          </w:rPr>
          <w:t xml:space="preserve">This example partially initialised the table when it was </w:t>
        </w:r>
        <w:proofErr w:type="gramStart"/>
        <w:r w:rsidRPr="007633E7">
          <w:rPr>
            <w:rFonts w:ascii="Times New Roman" w:eastAsia="Times New Roman" w:hAnsi="Times New Roman" w:cs="Times New Roman"/>
            <w:sz w:val="24"/>
            <w:szCs w:val="24"/>
            <w:lang w:eastAsia="en-GB"/>
          </w:rPr>
          <w:t>declared .</w:t>
        </w:r>
        <w:proofErr w:type="gramEnd"/>
        <w:r w:rsidRPr="007633E7">
          <w:rPr>
            <w:rFonts w:ascii="Times New Roman" w:eastAsia="Times New Roman" w:hAnsi="Times New Roman" w:cs="Times New Roman"/>
            <w:sz w:val="24"/>
            <w:szCs w:val="24"/>
            <w:lang w:eastAsia="en-GB"/>
          </w:rPr>
          <w:t xml:space="preserve"> Notice the use of the constructor for our collection on line 3 of our anonymous PLSQL block. The use of this enabled us to create one cell in the array. We </w:t>
        </w:r>
        <w:proofErr w:type="spellStart"/>
        <w:r w:rsidRPr="007633E7">
          <w:rPr>
            <w:rFonts w:ascii="Times New Roman" w:eastAsia="Times New Roman" w:hAnsi="Times New Roman" w:cs="Times New Roman"/>
            <w:sz w:val="24"/>
            <w:szCs w:val="24"/>
            <w:lang w:eastAsia="en-GB"/>
          </w:rPr>
          <w:t>we</w:t>
        </w:r>
        <w:proofErr w:type="spellEnd"/>
        <w:r w:rsidRPr="007633E7">
          <w:rPr>
            <w:rFonts w:ascii="Times New Roman" w:eastAsia="Times New Roman" w:hAnsi="Times New Roman" w:cs="Times New Roman"/>
            <w:sz w:val="24"/>
            <w:szCs w:val="24"/>
            <w:lang w:eastAsia="en-GB"/>
          </w:rPr>
          <w:t xml:space="preserve"> could have used the constructor to define as many elements as we liked, to do this we would just have to separate each element by a comma. For example to define two elements, the syntax would be like this:</w:t>
        </w:r>
      </w:ins>
    </w:p>
    <w:p w:rsidR="007633E7" w:rsidRPr="007633E7" w:rsidRDefault="007633E7" w:rsidP="007633E7">
      <w:pPr>
        <w:spacing w:before="100" w:beforeAutospacing="1" w:after="100" w:afterAutospacing="1" w:line="240" w:lineRule="auto"/>
        <w:rPr>
          <w:ins w:id="122" w:author="Unknown"/>
          <w:rFonts w:ascii="Times New Roman" w:eastAsia="Times New Roman" w:hAnsi="Times New Roman" w:cs="Times New Roman"/>
          <w:sz w:val="24"/>
          <w:szCs w:val="24"/>
          <w:lang w:eastAsia="en-GB"/>
        </w:rPr>
      </w:pPr>
      <w:proofErr w:type="spellStart"/>
      <w:ins w:id="123" w:author="Unknown">
        <w:r w:rsidRPr="007633E7">
          <w:rPr>
            <w:rFonts w:ascii="Courier New" w:eastAsia="Times New Roman" w:hAnsi="Courier New" w:cs="Courier New"/>
            <w:sz w:val="24"/>
            <w:szCs w:val="24"/>
            <w:lang w:eastAsia="en-GB"/>
          </w:rPr>
          <w:lastRenderedPageBreak/>
          <w:t>phone_nos</w:t>
        </w:r>
        <w:proofErr w:type="spellEnd"/>
        <w:r w:rsidRPr="007633E7">
          <w:rPr>
            <w:rFonts w:ascii="Courier New" w:eastAsia="Times New Roman" w:hAnsi="Courier New" w:cs="Courier New"/>
            <w:sz w:val="24"/>
            <w:szCs w:val="24"/>
            <w:lang w:eastAsia="en-GB"/>
          </w:rPr>
          <w:t xml:space="preserve"> </w:t>
        </w:r>
        <w:proofErr w:type="spellStart"/>
        <w:r w:rsidRPr="007633E7">
          <w:rPr>
            <w:rFonts w:ascii="Courier New" w:eastAsia="Times New Roman" w:hAnsi="Courier New" w:cs="Courier New"/>
            <w:sz w:val="24"/>
            <w:szCs w:val="24"/>
            <w:lang w:eastAsia="en-GB"/>
          </w:rPr>
          <w:t>phone_no_</w:t>
        </w:r>
        <w:proofErr w:type="gramStart"/>
        <w:r w:rsidRPr="007633E7">
          <w:rPr>
            <w:rFonts w:ascii="Courier New" w:eastAsia="Times New Roman" w:hAnsi="Courier New" w:cs="Courier New"/>
            <w:sz w:val="24"/>
            <w:szCs w:val="24"/>
            <w:lang w:eastAsia="en-GB"/>
          </w:rPr>
          <w:t>tab</w:t>
        </w:r>
        <w:proofErr w:type="spellEnd"/>
        <w:r w:rsidRPr="007633E7">
          <w:rPr>
            <w:rFonts w:ascii="Courier New" w:eastAsia="Times New Roman" w:hAnsi="Courier New" w:cs="Courier New"/>
            <w:sz w:val="24"/>
            <w:szCs w:val="24"/>
            <w:lang w:eastAsia="en-GB"/>
          </w:rPr>
          <w:t xml:space="preserve"> :</w:t>
        </w:r>
        <w:proofErr w:type="gramEnd"/>
        <w:r w:rsidRPr="007633E7">
          <w:rPr>
            <w:rFonts w:ascii="Courier New" w:eastAsia="Times New Roman" w:hAnsi="Courier New" w:cs="Courier New"/>
            <w:sz w:val="24"/>
            <w:szCs w:val="24"/>
            <w:lang w:eastAsia="en-GB"/>
          </w:rPr>
          <w:t xml:space="preserve">=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 xml:space="preserve">('+44 (0)117 942 2508','0117 942 2508'); </w:t>
        </w:r>
      </w:ins>
    </w:p>
    <w:p w:rsidR="007633E7" w:rsidRPr="007633E7" w:rsidRDefault="007633E7" w:rsidP="007633E7">
      <w:pPr>
        <w:spacing w:before="100" w:beforeAutospacing="1" w:after="100" w:afterAutospacing="1" w:line="240" w:lineRule="auto"/>
        <w:rPr>
          <w:ins w:id="124" w:author="Unknown"/>
          <w:rFonts w:ascii="Times New Roman" w:eastAsia="Times New Roman" w:hAnsi="Times New Roman" w:cs="Times New Roman"/>
          <w:sz w:val="24"/>
          <w:szCs w:val="24"/>
          <w:lang w:eastAsia="en-GB"/>
        </w:rPr>
      </w:pPr>
      <w:ins w:id="125" w:author="Unknown">
        <w:r w:rsidRPr="007633E7">
          <w:rPr>
            <w:rFonts w:ascii="Times New Roman" w:eastAsia="Times New Roman" w:hAnsi="Times New Roman" w:cs="Times New Roman"/>
            <w:sz w:val="24"/>
            <w:szCs w:val="24"/>
            <w:lang w:eastAsia="en-GB"/>
          </w:rPr>
          <w:t xml:space="preserve">This next example in our PLSQL tutorial will demonstrate the use of the </w:t>
        </w:r>
        <w:r w:rsidRPr="007633E7">
          <w:rPr>
            <w:rFonts w:ascii="Courier New" w:eastAsia="Times New Roman" w:hAnsi="Courier New" w:cs="Courier New"/>
            <w:sz w:val="24"/>
            <w:szCs w:val="24"/>
            <w:lang w:eastAsia="en-GB"/>
          </w:rPr>
          <w:t>EXTEND</w:t>
        </w:r>
        <w:r w:rsidRPr="007633E7">
          <w:rPr>
            <w:rFonts w:ascii="Times New Roman" w:eastAsia="Times New Roman" w:hAnsi="Times New Roman" w:cs="Times New Roman"/>
            <w:sz w:val="24"/>
            <w:szCs w:val="24"/>
            <w:lang w:eastAsia="en-GB"/>
          </w:rPr>
          <w:t xml:space="preserve"> method.</w:t>
        </w:r>
      </w:ins>
    </w:p>
    <w:p w:rsidR="007633E7" w:rsidRPr="007633E7" w:rsidRDefault="007633E7" w:rsidP="007633E7">
      <w:pPr>
        <w:spacing w:before="100" w:beforeAutospacing="1" w:after="100" w:afterAutospacing="1" w:line="240" w:lineRule="auto"/>
        <w:rPr>
          <w:ins w:id="126" w:author="Unknown"/>
          <w:rFonts w:ascii="Times New Roman" w:eastAsia="Times New Roman" w:hAnsi="Times New Roman" w:cs="Times New Roman"/>
          <w:sz w:val="24"/>
          <w:szCs w:val="24"/>
          <w:lang w:eastAsia="en-GB"/>
        </w:rPr>
      </w:pPr>
      <w:ins w:id="127" w:author="Unknown">
        <w:r w:rsidRPr="007633E7">
          <w:rPr>
            <w:rFonts w:ascii="Courier New" w:eastAsia="Times New Roman" w:hAnsi="Courier New" w:cs="Courier New"/>
            <w:sz w:val="24"/>
            <w:szCs w:val="24"/>
            <w:lang w:eastAsia="en-GB"/>
          </w:rPr>
          <w:t>SQL&gt; DECLARE</w:t>
        </w:r>
        <w:r w:rsidRPr="007633E7">
          <w:rPr>
            <w:rFonts w:ascii="Courier New" w:eastAsia="Times New Roman" w:hAnsi="Courier New" w:cs="Courier New"/>
            <w:sz w:val="24"/>
            <w:szCs w:val="24"/>
            <w:lang w:eastAsia="en-GB"/>
          </w:rPr>
          <w:br/>
          <w:t xml:space="preserve">2 TYPE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 xml:space="preserve"> IS VARRAY(6) OF VARCHAR2(20);</w:t>
        </w:r>
        <w:r w:rsidRPr="007633E7">
          <w:rPr>
            <w:rFonts w:ascii="Courier New" w:eastAsia="Times New Roman" w:hAnsi="Courier New" w:cs="Courier New"/>
            <w:sz w:val="24"/>
            <w:szCs w:val="24"/>
            <w:lang w:eastAsia="en-GB"/>
          </w:rPr>
          <w:br/>
          <w:t xml:space="preserve">3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 xml:space="preserve">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 xml:space="preserve"> ;</w:t>
        </w:r>
        <w:r w:rsidRPr="007633E7">
          <w:rPr>
            <w:rFonts w:ascii="Courier New" w:eastAsia="Times New Roman" w:hAnsi="Courier New" w:cs="Courier New"/>
            <w:sz w:val="24"/>
            <w:szCs w:val="24"/>
            <w:lang w:eastAsia="en-GB"/>
          </w:rPr>
          <w:br/>
          <w:t>4 BEGIN</w:t>
        </w:r>
        <w:r w:rsidRPr="007633E7">
          <w:rPr>
            <w:rFonts w:ascii="Times New Roman" w:eastAsia="Times New Roman" w:hAnsi="Times New Roman" w:cs="Times New Roman"/>
            <w:sz w:val="24"/>
            <w:szCs w:val="24"/>
            <w:lang w:eastAsia="en-GB"/>
          </w:rPr>
          <w:br/>
        </w:r>
        <w:r w:rsidRPr="007633E7">
          <w:rPr>
            <w:rFonts w:ascii="Courier New" w:eastAsia="Times New Roman" w:hAnsi="Courier New" w:cs="Courier New"/>
            <w:sz w:val="24"/>
            <w:szCs w:val="24"/>
            <w:lang w:eastAsia="en-GB"/>
          </w:rPr>
          <w:t xml:space="preserve">5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 xml:space="preserve"> :=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 xml:space="preserve">(); --create empty </w:t>
        </w:r>
        <w:proofErr w:type="spellStart"/>
        <w:r w:rsidRPr="007633E7">
          <w:rPr>
            <w:rFonts w:ascii="Courier New" w:eastAsia="Times New Roman" w:hAnsi="Courier New" w:cs="Courier New"/>
            <w:sz w:val="24"/>
            <w:szCs w:val="24"/>
            <w:lang w:eastAsia="en-GB"/>
          </w:rPr>
          <w:t>varray</w:t>
        </w:r>
        <w:proofErr w:type="spellEnd"/>
        <w:r w:rsidRPr="007633E7">
          <w:rPr>
            <w:rFonts w:ascii="Courier New" w:eastAsia="Times New Roman" w:hAnsi="Courier New" w:cs="Courier New"/>
            <w:sz w:val="24"/>
            <w:szCs w:val="24"/>
            <w:lang w:eastAsia="en-GB"/>
          </w:rPr>
          <w:br/>
          <w:t xml:space="preserve">6 </w:t>
        </w:r>
        <w:proofErr w:type="spellStart"/>
        <w:r w:rsidRPr="007633E7">
          <w:rPr>
            <w:rFonts w:ascii="Courier New" w:eastAsia="Times New Roman" w:hAnsi="Courier New" w:cs="Courier New"/>
            <w:sz w:val="24"/>
            <w:szCs w:val="24"/>
            <w:lang w:eastAsia="en-GB"/>
          </w:rPr>
          <w:t>phone_nos.EXTEND</w:t>
        </w:r>
        <w:proofErr w:type="spellEnd"/>
        <w:r w:rsidRPr="007633E7">
          <w:rPr>
            <w:rFonts w:ascii="Courier New" w:eastAsia="Times New Roman" w:hAnsi="Courier New" w:cs="Courier New"/>
            <w:sz w:val="24"/>
            <w:szCs w:val="24"/>
            <w:lang w:eastAsia="en-GB"/>
          </w:rPr>
          <w:t>(2); -- create first 2 cells</w:t>
        </w:r>
        <w:r w:rsidRPr="007633E7">
          <w:rPr>
            <w:rFonts w:ascii="Courier New" w:eastAsia="Times New Roman" w:hAnsi="Courier New" w:cs="Courier New"/>
            <w:sz w:val="24"/>
            <w:szCs w:val="24"/>
            <w:lang w:eastAsia="en-GB"/>
          </w:rPr>
          <w:br/>
          <w:t xml:space="preserve">7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(1) := '0117 942 2508';</w:t>
        </w:r>
        <w:r w:rsidRPr="007633E7">
          <w:rPr>
            <w:rFonts w:ascii="Courier New" w:eastAsia="Times New Roman" w:hAnsi="Courier New" w:cs="Courier New"/>
            <w:sz w:val="24"/>
            <w:szCs w:val="24"/>
            <w:lang w:eastAsia="en-GB"/>
          </w:rPr>
          <w:br/>
          <w:t>8 DBMS_OUTPUT.PUT_LINE('</w:t>
        </w:r>
        <w:proofErr w:type="spellStart"/>
        <w:r w:rsidRPr="007633E7">
          <w:rPr>
            <w:rFonts w:ascii="Courier New" w:eastAsia="Times New Roman" w:hAnsi="Courier New" w:cs="Courier New"/>
            <w:sz w:val="24"/>
            <w:szCs w:val="24"/>
            <w:lang w:eastAsia="en-GB"/>
          </w:rPr>
          <w:t>phone_no</w:t>
        </w:r>
        <w:proofErr w:type="spellEnd"/>
        <w:r w:rsidRPr="007633E7">
          <w:rPr>
            <w:rFonts w:ascii="Courier New" w:eastAsia="Times New Roman" w:hAnsi="Courier New" w:cs="Courier New"/>
            <w:sz w:val="24"/>
            <w:szCs w:val="24"/>
            <w:lang w:eastAsia="en-GB"/>
          </w:rPr>
          <w:t>(1) is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(1));</w:t>
        </w:r>
        <w:r w:rsidRPr="007633E7">
          <w:rPr>
            <w:rFonts w:ascii="Courier New" w:eastAsia="Times New Roman" w:hAnsi="Courier New" w:cs="Courier New"/>
            <w:sz w:val="24"/>
            <w:szCs w:val="24"/>
            <w:lang w:eastAsia="en-GB"/>
          </w:rPr>
          <w:br/>
          <w:t>9 END;</w:t>
        </w:r>
        <w:r w:rsidRPr="007633E7">
          <w:rPr>
            <w:rFonts w:ascii="Courier New" w:eastAsia="Times New Roman" w:hAnsi="Courier New" w:cs="Courier New"/>
            <w:sz w:val="24"/>
            <w:szCs w:val="24"/>
            <w:lang w:eastAsia="en-GB"/>
          </w:rPr>
          <w:br/>
          <w:t>10 /</w:t>
        </w:r>
        <w:r w:rsidRPr="007633E7">
          <w:rPr>
            <w:rFonts w:ascii="Courier New" w:eastAsia="Times New Roman" w:hAnsi="Courier New" w:cs="Courier New"/>
            <w:sz w:val="24"/>
            <w:szCs w:val="24"/>
            <w:lang w:eastAsia="en-GB"/>
          </w:rPr>
          <w:br/>
        </w:r>
        <w:proofErr w:type="spellStart"/>
        <w:r w:rsidRPr="007633E7">
          <w:rPr>
            <w:rFonts w:ascii="Courier New" w:eastAsia="Times New Roman" w:hAnsi="Courier New" w:cs="Courier New"/>
            <w:sz w:val="24"/>
            <w:szCs w:val="24"/>
            <w:lang w:eastAsia="en-GB"/>
          </w:rPr>
          <w:t>phone_no</w:t>
        </w:r>
        <w:proofErr w:type="spellEnd"/>
        <w:r w:rsidRPr="007633E7">
          <w:rPr>
            <w:rFonts w:ascii="Courier New" w:eastAsia="Times New Roman" w:hAnsi="Courier New" w:cs="Courier New"/>
            <w:sz w:val="24"/>
            <w:szCs w:val="24"/>
            <w:lang w:eastAsia="en-GB"/>
          </w:rPr>
          <w:t>(1) is 0117 942 2508</w:t>
        </w:r>
      </w:ins>
    </w:p>
    <w:p w:rsidR="007633E7" w:rsidRPr="007633E7" w:rsidRDefault="007633E7" w:rsidP="007633E7">
      <w:pPr>
        <w:spacing w:before="100" w:beforeAutospacing="1" w:after="100" w:afterAutospacing="1" w:line="240" w:lineRule="auto"/>
        <w:rPr>
          <w:ins w:id="128" w:author="Unknown"/>
          <w:rFonts w:ascii="Times New Roman" w:eastAsia="Times New Roman" w:hAnsi="Times New Roman" w:cs="Times New Roman"/>
          <w:sz w:val="24"/>
          <w:szCs w:val="24"/>
          <w:lang w:eastAsia="en-GB"/>
        </w:rPr>
      </w:pPr>
      <w:ins w:id="129" w:author="Unknown">
        <w:r w:rsidRPr="007633E7">
          <w:rPr>
            <w:rFonts w:ascii="Times New Roman" w:eastAsia="Times New Roman" w:hAnsi="Times New Roman" w:cs="Times New Roman"/>
            <w:sz w:val="24"/>
            <w:szCs w:val="24"/>
            <w:lang w:eastAsia="en-GB"/>
          </w:rPr>
          <w:t xml:space="preserve">Note the use of the constructor again on line 5, without this we would get the same error as before (ORA-06531 Reference to uninitialized collection). This is because we created a PL/SQL </w:t>
        </w:r>
        <w:proofErr w:type="spellStart"/>
        <w:r w:rsidRPr="007633E7">
          <w:rPr>
            <w:rFonts w:ascii="Times New Roman" w:eastAsia="Times New Roman" w:hAnsi="Times New Roman" w:cs="Times New Roman"/>
            <w:sz w:val="24"/>
            <w:szCs w:val="24"/>
            <w:lang w:eastAsia="en-GB"/>
          </w:rPr>
          <w:t>varray</w:t>
        </w:r>
        <w:proofErr w:type="spellEnd"/>
        <w:r w:rsidRPr="007633E7">
          <w:rPr>
            <w:rFonts w:ascii="Times New Roman" w:eastAsia="Times New Roman" w:hAnsi="Times New Roman" w:cs="Times New Roman"/>
            <w:sz w:val="24"/>
            <w:szCs w:val="24"/>
            <w:lang w:eastAsia="en-GB"/>
          </w:rPr>
          <w:t xml:space="preserve"> with no elements, so we have to use the EXTEND method to create one or more NULL elements </w:t>
        </w:r>
        <w:proofErr w:type="gramStart"/>
        <w:r w:rsidRPr="007633E7">
          <w:rPr>
            <w:rFonts w:ascii="Times New Roman" w:eastAsia="Times New Roman" w:hAnsi="Times New Roman" w:cs="Times New Roman"/>
            <w:sz w:val="24"/>
            <w:szCs w:val="24"/>
            <w:lang w:eastAsia="en-GB"/>
          </w:rPr>
          <w:t>( in</w:t>
        </w:r>
        <w:proofErr w:type="gramEnd"/>
        <w:r w:rsidRPr="007633E7">
          <w:rPr>
            <w:rFonts w:ascii="Times New Roman" w:eastAsia="Times New Roman" w:hAnsi="Times New Roman" w:cs="Times New Roman"/>
            <w:sz w:val="24"/>
            <w:szCs w:val="24"/>
            <w:lang w:eastAsia="en-GB"/>
          </w:rPr>
          <w:t xml:space="preserve"> this example we created two) . </w:t>
        </w:r>
      </w:ins>
    </w:p>
    <w:p w:rsidR="007633E7" w:rsidRPr="007633E7" w:rsidRDefault="007633E7" w:rsidP="007633E7">
      <w:pPr>
        <w:spacing w:before="100" w:beforeAutospacing="1" w:after="100" w:afterAutospacing="1" w:line="240" w:lineRule="auto"/>
        <w:rPr>
          <w:ins w:id="130" w:author="Unknown"/>
          <w:rFonts w:ascii="Times New Roman" w:eastAsia="Times New Roman" w:hAnsi="Times New Roman" w:cs="Times New Roman"/>
          <w:sz w:val="24"/>
          <w:szCs w:val="24"/>
          <w:lang w:eastAsia="en-GB"/>
        </w:rPr>
      </w:pPr>
      <w:ins w:id="131" w:author="Unknown">
        <w:r w:rsidRPr="007633E7">
          <w:rPr>
            <w:rFonts w:ascii="Times New Roman" w:eastAsia="Times New Roman" w:hAnsi="Times New Roman" w:cs="Times New Roman"/>
            <w:sz w:val="24"/>
            <w:szCs w:val="24"/>
            <w:lang w:eastAsia="en-GB"/>
          </w:rPr>
          <w:t>The EXTEND method works the same way as it does with PLSQL nested tables - if we don't specify the number of elements to create, then just one will be created. We can also optionally specify that each new element should be set to the same value as an existing element as in the following example in our PLSQL tutorial.</w:t>
        </w:r>
      </w:ins>
    </w:p>
    <w:p w:rsidR="007633E7" w:rsidRPr="007633E7" w:rsidRDefault="007633E7" w:rsidP="007633E7">
      <w:pPr>
        <w:spacing w:before="100" w:beforeAutospacing="1" w:after="100" w:afterAutospacing="1" w:line="240" w:lineRule="auto"/>
        <w:rPr>
          <w:ins w:id="132" w:author="Unknown"/>
          <w:rFonts w:ascii="Times New Roman" w:eastAsia="Times New Roman" w:hAnsi="Times New Roman" w:cs="Times New Roman"/>
          <w:sz w:val="24"/>
          <w:szCs w:val="24"/>
          <w:lang w:eastAsia="en-GB"/>
        </w:rPr>
      </w:pPr>
      <w:ins w:id="133" w:author="Unknown">
        <w:r w:rsidRPr="007633E7">
          <w:rPr>
            <w:rFonts w:ascii="Courier New" w:eastAsia="Times New Roman" w:hAnsi="Courier New" w:cs="Courier New"/>
            <w:sz w:val="24"/>
            <w:szCs w:val="24"/>
            <w:lang w:eastAsia="en-GB"/>
          </w:rPr>
          <w:t>SQL&gt; DECLARE</w:t>
        </w:r>
        <w:r w:rsidRPr="007633E7">
          <w:rPr>
            <w:rFonts w:ascii="Courier New" w:eastAsia="Times New Roman" w:hAnsi="Courier New" w:cs="Courier New"/>
            <w:sz w:val="24"/>
            <w:szCs w:val="24"/>
            <w:lang w:eastAsia="en-GB"/>
          </w:rPr>
          <w:br/>
          <w:t xml:space="preserve">2 TYPE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 xml:space="preserve"> IS VARRAY(6) OF VARCHAR2(20);</w:t>
        </w:r>
        <w:r w:rsidRPr="007633E7">
          <w:rPr>
            <w:rFonts w:ascii="Courier New" w:eastAsia="Times New Roman" w:hAnsi="Courier New" w:cs="Courier New"/>
            <w:sz w:val="24"/>
            <w:szCs w:val="24"/>
            <w:lang w:eastAsia="en-GB"/>
          </w:rPr>
          <w:br/>
          <w:t xml:space="preserve">3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 xml:space="preserve">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 xml:space="preserve"> ;</w:t>
        </w:r>
        <w:r w:rsidRPr="007633E7">
          <w:rPr>
            <w:rFonts w:ascii="Courier New" w:eastAsia="Times New Roman" w:hAnsi="Courier New" w:cs="Courier New"/>
            <w:sz w:val="24"/>
            <w:szCs w:val="24"/>
            <w:lang w:eastAsia="en-GB"/>
          </w:rPr>
          <w:br/>
          <w:t>4 BEGIN</w:t>
        </w:r>
        <w:r w:rsidRPr="007633E7">
          <w:rPr>
            <w:rFonts w:ascii="Times New Roman" w:eastAsia="Times New Roman" w:hAnsi="Times New Roman" w:cs="Times New Roman"/>
            <w:sz w:val="24"/>
            <w:szCs w:val="24"/>
            <w:lang w:eastAsia="en-GB"/>
          </w:rPr>
          <w:br/>
        </w:r>
        <w:r w:rsidRPr="007633E7">
          <w:rPr>
            <w:rFonts w:ascii="Courier New" w:eastAsia="Times New Roman" w:hAnsi="Courier New" w:cs="Courier New"/>
            <w:sz w:val="24"/>
            <w:szCs w:val="24"/>
            <w:lang w:eastAsia="en-GB"/>
          </w:rPr>
          <w:t xml:space="preserve">5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 xml:space="preserve"> :=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w:t>
        </w:r>
        <w:r w:rsidRPr="007633E7">
          <w:rPr>
            <w:rFonts w:ascii="Courier New" w:eastAsia="Times New Roman" w:hAnsi="Courier New" w:cs="Courier New"/>
            <w:sz w:val="24"/>
            <w:szCs w:val="24"/>
            <w:lang w:eastAsia="en-GB"/>
          </w:rPr>
          <w:br/>
          <w:t xml:space="preserve">6 </w:t>
        </w:r>
        <w:proofErr w:type="spellStart"/>
        <w:r w:rsidRPr="007633E7">
          <w:rPr>
            <w:rFonts w:ascii="Courier New" w:eastAsia="Times New Roman" w:hAnsi="Courier New" w:cs="Courier New"/>
            <w:sz w:val="24"/>
            <w:szCs w:val="24"/>
            <w:lang w:eastAsia="en-GB"/>
          </w:rPr>
          <w:t>phone_nos.EXTEND</w:t>
        </w:r>
        <w:proofErr w:type="spellEnd"/>
        <w:r w:rsidRPr="007633E7">
          <w:rPr>
            <w:rFonts w:ascii="Courier New" w:eastAsia="Times New Roman" w:hAnsi="Courier New" w:cs="Courier New"/>
            <w:sz w:val="24"/>
            <w:szCs w:val="24"/>
            <w:lang w:eastAsia="en-GB"/>
          </w:rPr>
          <w:t>(2);</w:t>
        </w:r>
        <w:r w:rsidRPr="007633E7">
          <w:rPr>
            <w:rFonts w:ascii="Courier New" w:eastAsia="Times New Roman" w:hAnsi="Courier New" w:cs="Courier New"/>
            <w:sz w:val="24"/>
            <w:szCs w:val="24"/>
            <w:lang w:eastAsia="en-GB"/>
          </w:rPr>
          <w:br/>
          <w:t xml:space="preserve">7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(1) := '0117 942 2508';</w:t>
        </w:r>
        <w:r w:rsidRPr="007633E7">
          <w:rPr>
            <w:rFonts w:ascii="Courier New" w:eastAsia="Times New Roman" w:hAnsi="Courier New" w:cs="Courier New"/>
            <w:sz w:val="24"/>
            <w:szCs w:val="24"/>
            <w:lang w:eastAsia="en-GB"/>
          </w:rPr>
          <w:br/>
          <w:t xml:space="preserve">8 </w:t>
        </w:r>
        <w:proofErr w:type="spellStart"/>
        <w:r w:rsidRPr="007633E7">
          <w:rPr>
            <w:rFonts w:ascii="Courier New" w:eastAsia="Times New Roman" w:hAnsi="Courier New" w:cs="Courier New"/>
            <w:sz w:val="24"/>
            <w:szCs w:val="24"/>
            <w:lang w:eastAsia="en-GB"/>
          </w:rPr>
          <w:t>phone_nos.EXTEND</w:t>
        </w:r>
        <w:proofErr w:type="spellEnd"/>
        <w:r w:rsidRPr="007633E7">
          <w:rPr>
            <w:rFonts w:ascii="Courier New" w:eastAsia="Times New Roman" w:hAnsi="Courier New" w:cs="Courier New"/>
            <w:sz w:val="24"/>
            <w:szCs w:val="24"/>
            <w:lang w:eastAsia="en-GB"/>
          </w:rPr>
          <w:t>(2,1);</w:t>
        </w:r>
        <w:r w:rsidRPr="007633E7">
          <w:rPr>
            <w:rFonts w:ascii="Courier New" w:eastAsia="Times New Roman" w:hAnsi="Courier New" w:cs="Courier New"/>
            <w:sz w:val="24"/>
            <w:szCs w:val="24"/>
            <w:lang w:eastAsia="en-GB"/>
          </w:rPr>
          <w:br/>
          <w:t>9 DBMS_OUTPUT.PUT_LINE('</w:t>
        </w:r>
        <w:proofErr w:type="spellStart"/>
        <w:r w:rsidRPr="007633E7">
          <w:rPr>
            <w:rFonts w:ascii="Courier New" w:eastAsia="Times New Roman" w:hAnsi="Courier New" w:cs="Courier New"/>
            <w:sz w:val="24"/>
            <w:szCs w:val="24"/>
            <w:lang w:eastAsia="en-GB"/>
          </w:rPr>
          <w:t>phone_no</w:t>
        </w:r>
        <w:proofErr w:type="spellEnd"/>
        <w:r w:rsidRPr="007633E7">
          <w:rPr>
            <w:rFonts w:ascii="Courier New" w:eastAsia="Times New Roman" w:hAnsi="Courier New" w:cs="Courier New"/>
            <w:sz w:val="24"/>
            <w:szCs w:val="24"/>
            <w:lang w:eastAsia="en-GB"/>
          </w:rPr>
          <w:t>(4) is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(4));</w:t>
        </w:r>
        <w:r w:rsidRPr="007633E7">
          <w:rPr>
            <w:rFonts w:ascii="Courier New" w:eastAsia="Times New Roman" w:hAnsi="Courier New" w:cs="Courier New"/>
            <w:sz w:val="24"/>
            <w:szCs w:val="24"/>
            <w:lang w:eastAsia="en-GB"/>
          </w:rPr>
          <w:br/>
          <w:t>10 END;</w:t>
        </w:r>
        <w:r w:rsidRPr="007633E7">
          <w:rPr>
            <w:rFonts w:ascii="Courier New" w:eastAsia="Times New Roman" w:hAnsi="Courier New" w:cs="Courier New"/>
            <w:sz w:val="24"/>
            <w:szCs w:val="24"/>
            <w:lang w:eastAsia="en-GB"/>
          </w:rPr>
          <w:br/>
          <w:t>11 /</w:t>
        </w:r>
        <w:r w:rsidRPr="007633E7">
          <w:rPr>
            <w:rFonts w:ascii="Courier New" w:eastAsia="Times New Roman" w:hAnsi="Courier New" w:cs="Courier New"/>
            <w:sz w:val="24"/>
            <w:szCs w:val="24"/>
            <w:lang w:eastAsia="en-GB"/>
          </w:rPr>
          <w:br/>
        </w:r>
        <w:proofErr w:type="spellStart"/>
        <w:r w:rsidRPr="007633E7">
          <w:rPr>
            <w:rFonts w:ascii="Courier New" w:eastAsia="Times New Roman" w:hAnsi="Courier New" w:cs="Courier New"/>
            <w:sz w:val="24"/>
            <w:szCs w:val="24"/>
            <w:lang w:eastAsia="en-GB"/>
          </w:rPr>
          <w:t>phone_no</w:t>
        </w:r>
        <w:proofErr w:type="spellEnd"/>
        <w:r w:rsidRPr="007633E7">
          <w:rPr>
            <w:rFonts w:ascii="Courier New" w:eastAsia="Times New Roman" w:hAnsi="Courier New" w:cs="Courier New"/>
            <w:sz w:val="24"/>
            <w:szCs w:val="24"/>
            <w:lang w:eastAsia="en-GB"/>
          </w:rPr>
          <w:t>(4) is 0117 942 2508</w:t>
        </w:r>
      </w:ins>
    </w:p>
    <w:p w:rsidR="007633E7" w:rsidRPr="007633E7" w:rsidRDefault="007633E7" w:rsidP="007633E7">
      <w:pPr>
        <w:spacing w:before="100" w:beforeAutospacing="1" w:after="100" w:afterAutospacing="1" w:line="240" w:lineRule="auto"/>
        <w:rPr>
          <w:ins w:id="134" w:author="Unknown"/>
          <w:rFonts w:ascii="Times New Roman" w:eastAsia="Times New Roman" w:hAnsi="Times New Roman" w:cs="Times New Roman"/>
          <w:sz w:val="24"/>
          <w:szCs w:val="24"/>
          <w:lang w:eastAsia="en-GB"/>
        </w:rPr>
      </w:pPr>
      <w:ins w:id="135" w:author="Unknown">
        <w:r w:rsidRPr="007633E7">
          <w:rPr>
            <w:rFonts w:ascii="Times New Roman" w:eastAsia="Times New Roman" w:hAnsi="Times New Roman" w:cs="Times New Roman"/>
            <w:sz w:val="24"/>
            <w:szCs w:val="24"/>
            <w:lang w:eastAsia="en-GB"/>
          </w:rPr>
          <w:t>On line 8, we specified that we two new elements should be created and that each new element should have the same value as the first element (the 2nd parameter specifies the cell which should be copied).</w:t>
        </w:r>
      </w:ins>
    </w:p>
    <w:p w:rsidR="007633E7" w:rsidRPr="007633E7" w:rsidRDefault="007633E7" w:rsidP="007633E7">
      <w:pPr>
        <w:spacing w:before="100" w:beforeAutospacing="1" w:after="100" w:afterAutospacing="1" w:line="240" w:lineRule="auto"/>
        <w:rPr>
          <w:ins w:id="136" w:author="Unknown"/>
          <w:rFonts w:ascii="Times New Roman" w:eastAsia="Times New Roman" w:hAnsi="Times New Roman" w:cs="Times New Roman"/>
          <w:sz w:val="24"/>
          <w:szCs w:val="24"/>
          <w:lang w:eastAsia="en-GB"/>
        </w:rPr>
      </w:pPr>
      <w:ins w:id="137" w:author="Unknown">
        <w:r w:rsidRPr="007633E7">
          <w:rPr>
            <w:rFonts w:ascii="Times New Roman" w:eastAsia="Times New Roman" w:hAnsi="Times New Roman" w:cs="Times New Roman"/>
            <w:sz w:val="24"/>
            <w:szCs w:val="24"/>
            <w:lang w:eastAsia="en-GB"/>
          </w:rPr>
          <w:t xml:space="preserve">It is also worth noting that as with nested tables we have no control over where these elements are created, Oracle automatically appends them to the existing table so that we always have a dense structure unless we specifically delete elements. However unlike nested tables, </w:t>
        </w:r>
        <w:proofErr w:type="spellStart"/>
        <w:r w:rsidRPr="007633E7">
          <w:rPr>
            <w:rFonts w:ascii="Times New Roman" w:eastAsia="Times New Roman" w:hAnsi="Times New Roman" w:cs="Times New Roman"/>
            <w:sz w:val="24"/>
            <w:szCs w:val="24"/>
            <w:lang w:eastAsia="en-GB"/>
          </w:rPr>
          <w:t>varrays</w:t>
        </w:r>
        <w:proofErr w:type="spellEnd"/>
        <w:r w:rsidRPr="007633E7">
          <w:rPr>
            <w:rFonts w:ascii="Times New Roman" w:eastAsia="Times New Roman" w:hAnsi="Times New Roman" w:cs="Times New Roman"/>
            <w:sz w:val="24"/>
            <w:szCs w:val="24"/>
            <w:lang w:eastAsia="en-GB"/>
          </w:rPr>
          <w:t xml:space="preserve"> have an upper limit, so if we attempt to add more rows than the upper limit this causes the error ORA-06532: Subscript outside of limit.</w:t>
        </w:r>
      </w:ins>
    </w:p>
    <w:p w:rsidR="007633E7" w:rsidRPr="007633E7" w:rsidRDefault="007633E7" w:rsidP="007633E7">
      <w:pPr>
        <w:spacing w:before="100" w:beforeAutospacing="1" w:after="100" w:afterAutospacing="1" w:line="240" w:lineRule="auto"/>
        <w:rPr>
          <w:ins w:id="138" w:author="Unknown"/>
          <w:rFonts w:ascii="Times New Roman" w:eastAsia="Times New Roman" w:hAnsi="Times New Roman" w:cs="Times New Roman"/>
          <w:sz w:val="24"/>
          <w:szCs w:val="24"/>
          <w:lang w:eastAsia="en-GB"/>
        </w:rPr>
      </w:pPr>
      <w:ins w:id="139" w:author="Unknown">
        <w:r w:rsidRPr="007633E7">
          <w:rPr>
            <w:rFonts w:ascii="Times New Roman" w:eastAsia="Times New Roman" w:hAnsi="Times New Roman" w:cs="Times New Roman"/>
            <w:sz w:val="24"/>
            <w:szCs w:val="24"/>
            <w:lang w:eastAsia="en-GB"/>
          </w:rPr>
          <w:lastRenderedPageBreak/>
          <w:t>So far in this PLSQL tutorial we've learnt how to initialise the table and add new elements to it. The next example in our PLSQL tutorial shows what happens when we reference an element that doesn't exist after we've initialised the table:</w:t>
        </w:r>
      </w:ins>
    </w:p>
    <w:p w:rsidR="007633E7" w:rsidRPr="007633E7" w:rsidRDefault="007633E7" w:rsidP="007633E7">
      <w:pPr>
        <w:spacing w:before="100" w:beforeAutospacing="1" w:after="100" w:afterAutospacing="1" w:line="240" w:lineRule="auto"/>
        <w:rPr>
          <w:ins w:id="140" w:author="Unknown"/>
          <w:rFonts w:ascii="Times New Roman" w:eastAsia="Times New Roman" w:hAnsi="Times New Roman" w:cs="Times New Roman"/>
          <w:sz w:val="24"/>
          <w:szCs w:val="24"/>
          <w:lang w:eastAsia="en-GB"/>
        </w:rPr>
      </w:pPr>
      <w:ins w:id="141" w:author="Unknown">
        <w:r w:rsidRPr="007633E7">
          <w:rPr>
            <w:rFonts w:ascii="Courier New" w:eastAsia="Times New Roman" w:hAnsi="Courier New" w:cs="Courier New"/>
            <w:sz w:val="24"/>
            <w:szCs w:val="24"/>
            <w:lang w:eastAsia="en-GB"/>
          </w:rPr>
          <w:t>SQL&gt; DECLARE</w:t>
        </w:r>
        <w:r w:rsidRPr="007633E7">
          <w:rPr>
            <w:rFonts w:ascii="Courier New" w:eastAsia="Times New Roman" w:hAnsi="Courier New" w:cs="Courier New"/>
            <w:sz w:val="24"/>
            <w:szCs w:val="24"/>
            <w:lang w:eastAsia="en-GB"/>
          </w:rPr>
          <w:br/>
          <w:t xml:space="preserve">2 TYPE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 xml:space="preserve"> IS VARRAY(6) OF VARCHAR2(20);</w:t>
        </w:r>
        <w:r w:rsidRPr="007633E7">
          <w:rPr>
            <w:rFonts w:ascii="Courier New" w:eastAsia="Times New Roman" w:hAnsi="Courier New" w:cs="Courier New"/>
            <w:sz w:val="24"/>
            <w:szCs w:val="24"/>
            <w:lang w:eastAsia="en-GB"/>
          </w:rPr>
          <w:br/>
          <w:t xml:space="preserve">3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 xml:space="preserve"> </w:t>
        </w:r>
        <w:proofErr w:type="spellStart"/>
        <w:r w:rsidRPr="007633E7">
          <w:rPr>
            <w:rFonts w:ascii="Courier New" w:eastAsia="Times New Roman" w:hAnsi="Courier New" w:cs="Courier New"/>
            <w:sz w:val="24"/>
            <w:szCs w:val="24"/>
            <w:lang w:eastAsia="en-GB"/>
          </w:rPr>
          <w:t>phone_no_tab</w:t>
        </w:r>
        <w:proofErr w:type="spellEnd"/>
        <w:r w:rsidRPr="007633E7">
          <w:rPr>
            <w:rFonts w:ascii="Courier New" w:eastAsia="Times New Roman" w:hAnsi="Courier New" w:cs="Courier New"/>
            <w:sz w:val="24"/>
            <w:szCs w:val="24"/>
            <w:lang w:eastAsia="en-GB"/>
          </w:rPr>
          <w:t>() ;</w:t>
        </w:r>
        <w:r w:rsidRPr="007633E7">
          <w:rPr>
            <w:rFonts w:ascii="Courier New" w:eastAsia="Times New Roman" w:hAnsi="Courier New" w:cs="Courier New"/>
            <w:sz w:val="24"/>
            <w:szCs w:val="24"/>
            <w:lang w:eastAsia="en-GB"/>
          </w:rPr>
          <w:br/>
          <w:t>4 BEGIN</w:t>
        </w:r>
        <w:r w:rsidRPr="007633E7">
          <w:rPr>
            <w:rFonts w:ascii="Times New Roman" w:eastAsia="Times New Roman" w:hAnsi="Times New Roman" w:cs="Times New Roman"/>
            <w:sz w:val="24"/>
            <w:szCs w:val="24"/>
            <w:lang w:eastAsia="en-GB"/>
          </w:rPr>
          <w:br/>
        </w:r>
        <w:r w:rsidRPr="007633E7">
          <w:rPr>
            <w:rFonts w:ascii="Courier New" w:eastAsia="Times New Roman" w:hAnsi="Courier New" w:cs="Courier New"/>
            <w:sz w:val="24"/>
            <w:szCs w:val="24"/>
            <w:lang w:eastAsia="en-GB"/>
          </w:rPr>
          <w:t xml:space="preserve">5 </w:t>
        </w:r>
        <w:proofErr w:type="spellStart"/>
        <w:r w:rsidRPr="007633E7">
          <w:rPr>
            <w:rFonts w:ascii="Courier New" w:eastAsia="Times New Roman" w:hAnsi="Courier New" w:cs="Courier New"/>
            <w:sz w:val="24"/>
            <w:szCs w:val="24"/>
            <w:lang w:eastAsia="en-GB"/>
          </w:rPr>
          <w:t>phone_nos.EXTEND</w:t>
        </w:r>
        <w:proofErr w:type="spellEnd"/>
        <w:r w:rsidRPr="007633E7">
          <w:rPr>
            <w:rFonts w:ascii="Courier New" w:eastAsia="Times New Roman" w:hAnsi="Courier New" w:cs="Courier New"/>
            <w:sz w:val="24"/>
            <w:szCs w:val="24"/>
            <w:lang w:eastAsia="en-GB"/>
          </w:rPr>
          <w:t>(2);</w:t>
        </w:r>
        <w:r w:rsidRPr="007633E7">
          <w:rPr>
            <w:rFonts w:ascii="Courier New" w:eastAsia="Times New Roman" w:hAnsi="Courier New" w:cs="Courier New"/>
            <w:sz w:val="24"/>
            <w:szCs w:val="24"/>
            <w:lang w:eastAsia="en-GB"/>
          </w:rPr>
          <w:br/>
          <w:t>6 DBMS_OUTPUT.PUT_LINE(</w:t>
        </w:r>
        <w:r w:rsidRPr="007633E7">
          <w:rPr>
            <w:rFonts w:ascii="Courier New" w:eastAsia="Times New Roman" w:hAnsi="Courier New" w:cs="Courier New"/>
            <w:sz w:val="24"/>
            <w:szCs w:val="24"/>
            <w:lang w:eastAsia="en-GB"/>
          </w:rPr>
          <w:br/>
          <w:t>7 '</w:t>
        </w:r>
        <w:proofErr w:type="spellStart"/>
        <w:r w:rsidRPr="007633E7">
          <w:rPr>
            <w:rFonts w:ascii="Courier New" w:eastAsia="Times New Roman" w:hAnsi="Courier New" w:cs="Courier New"/>
            <w:sz w:val="24"/>
            <w:szCs w:val="24"/>
            <w:lang w:eastAsia="en-GB"/>
          </w:rPr>
          <w:t>phone_no</w:t>
        </w:r>
        <w:proofErr w:type="spellEnd"/>
        <w:r w:rsidRPr="007633E7">
          <w:rPr>
            <w:rFonts w:ascii="Courier New" w:eastAsia="Times New Roman" w:hAnsi="Courier New" w:cs="Courier New"/>
            <w:sz w:val="24"/>
            <w:szCs w:val="24"/>
            <w:lang w:eastAsia="en-GB"/>
          </w:rPr>
          <w:t>(4) is '||</w:t>
        </w:r>
        <w:proofErr w:type="spellStart"/>
        <w:r w:rsidRPr="007633E7">
          <w:rPr>
            <w:rFonts w:ascii="Courier New" w:eastAsia="Times New Roman" w:hAnsi="Courier New" w:cs="Courier New"/>
            <w:sz w:val="24"/>
            <w:szCs w:val="24"/>
            <w:lang w:eastAsia="en-GB"/>
          </w:rPr>
          <w:t>phone_nos</w:t>
        </w:r>
        <w:proofErr w:type="spellEnd"/>
        <w:r w:rsidRPr="007633E7">
          <w:rPr>
            <w:rFonts w:ascii="Courier New" w:eastAsia="Times New Roman" w:hAnsi="Courier New" w:cs="Courier New"/>
            <w:sz w:val="24"/>
            <w:szCs w:val="24"/>
            <w:lang w:eastAsia="en-GB"/>
          </w:rPr>
          <w:t>(4));</w:t>
        </w:r>
        <w:r w:rsidRPr="007633E7">
          <w:rPr>
            <w:rFonts w:ascii="Courier New" w:eastAsia="Times New Roman" w:hAnsi="Courier New" w:cs="Courier New"/>
            <w:sz w:val="24"/>
            <w:szCs w:val="24"/>
            <w:lang w:eastAsia="en-GB"/>
          </w:rPr>
          <w:br/>
          <w:t>8 END;</w:t>
        </w:r>
        <w:r w:rsidRPr="007633E7">
          <w:rPr>
            <w:rFonts w:ascii="Courier New" w:eastAsia="Times New Roman" w:hAnsi="Courier New" w:cs="Courier New"/>
            <w:sz w:val="24"/>
            <w:szCs w:val="24"/>
            <w:lang w:eastAsia="en-GB"/>
          </w:rPr>
          <w:br/>
          <w:t>9 /</w:t>
        </w:r>
        <w:r w:rsidRPr="007633E7">
          <w:rPr>
            <w:rFonts w:ascii="Courier New" w:eastAsia="Times New Roman" w:hAnsi="Courier New" w:cs="Courier New"/>
            <w:sz w:val="24"/>
            <w:szCs w:val="24"/>
            <w:lang w:eastAsia="en-GB"/>
          </w:rPr>
          <w:br/>
          <w:t>declare</w:t>
        </w:r>
        <w:r w:rsidRPr="007633E7">
          <w:rPr>
            <w:rFonts w:ascii="Times New Roman" w:eastAsia="Times New Roman" w:hAnsi="Times New Roman" w:cs="Times New Roman"/>
            <w:sz w:val="24"/>
            <w:szCs w:val="24"/>
            <w:lang w:eastAsia="en-GB"/>
          </w:rPr>
          <w:br/>
          <w:t>*</w:t>
        </w:r>
        <w:r w:rsidRPr="007633E7">
          <w:rPr>
            <w:rFonts w:ascii="Times New Roman" w:eastAsia="Times New Roman" w:hAnsi="Times New Roman" w:cs="Times New Roman"/>
            <w:sz w:val="24"/>
            <w:szCs w:val="24"/>
            <w:lang w:eastAsia="en-GB"/>
          </w:rPr>
          <w:br/>
          <w:t>ERROR at line 1:</w:t>
        </w:r>
        <w:r w:rsidRPr="007633E7">
          <w:rPr>
            <w:rFonts w:ascii="Times New Roman" w:eastAsia="Times New Roman" w:hAnsi="Times New Roman" w:cs="Times New Roman"/>
            <w:sz w:val="24"/>
            <w:szCs w:val="24"/>
            <w:lang w:eastAsia="en-GB"/>
          </w:rPr>
          <w:br/>
          <w:t>ORA-06533: Subscript beyond count</w:t>
        </w:r>
        <w:r w:rsidRPr="007633E7">
          <w:rPr>
            <w:rFonts w:ascii="Times New Roman" w:eastAsia="Times New Roman" w:hAnsi="Times New Roman" w:cs="Times New Roman"/>
            <w:sz w:val="24"/>
            <w:szCs w:val="24"/>
            <w:lang w:eastAsia="en-GB"/>
          </w:rPr>
          <w:br/>
          <w:t>ORA-06512: at line 6</w:t>
        </w:r>
      </w:ins>
    </w:p>
    <w:p w:rsidR="007633E7" w:rsidRPr="007633E7" w:rsidRDefault="007633E7" w:rsidP="007633E7">
      <w:pPr>
        <w:spacing w:before="100" w:beforeAutospacing="1" w:after="100" w:afterAutospacing="1" w:line="240" w:lineRule="auto"/>
        <w:rPr>
          <w:ins w:id="142" w:author="Unknown"/>
          <w:rFonts w:ascii="Times New Roman" w:eastAsia="Times New Roman" w:hAnsi="Times New Roman" w:cs="Times New Roman"/>
          <w:sz w:val="24"/>
          <w:szCs w:val="24"/>
          <w:lang w:eastAsia="en-GB"/>
        </w:rPr>
      </w:pPr>
      <w:ins w:id="143" w:author="Unknown">
        <w:r w:rsidRPr="007633E7">
          <w:rPr>
            <w:rFonts w:ascii="Times New Roman" w:eastAsia="Times New Roman" w:hAnsi="Times New Roman" w:cs="Times New Roman"/>
            <w:sz w:val="24"/>
            <w:szCs w:val="24"/>
            <w:lang w:eastAsia="en-GB"/>
          </w:rPr>
          <w:t>As you can see Oracle raises an exception and we get the Oracle error ORA-06533.</w:t>
        </w:r>
      </w:ins>
    </w:p>
    <w:p w:rsidR="007633E7" w:rsidRPr="007633E7" w:rsidRDefault="007633E7" w:rsidP="007633E7">
      <w:pPr>
        <w:spacing w:before="100" w:beforeAutospacing="1" w:after="100" w:afterAutospacing="1" w:line="240" w:lineRule="auto"/>
        <w:rPr>
          <w:ins w:id="144" w:author="Unknown"/>
          <w:rFonts w:ascii="Times New Roman" w:eastAsia="Times New Roman" w:hAnsi="Times New Roman" w:cs="Times New Roman"/>
          <w:sz w:val="24"/>
          <w:szCs w:val="24"/>
          <w:lang w:eastAsia="en-GB"/>
        </w:rPr>
      </w:pPr>
      <w:ins w:id="145" w:author="Unknown">
        <w:r w:rsidRPr="007633E7">
          <w:rPr>
            <w:rFonts w:ascii="Times New Roman" w:eastAsia="Times New Roman" w:hAnsi="Times New Roman" w:cs="Times New Roman"/>
            <w:sz w:val="24"/>
            <w:szCs w:val="24"/>
            <w:lang w:eastAsia="en-GB"/>
          </w:rPr>
          <w:t xml:space="preserve">Let's finish off this Oracle </w:t>
        </w:r>
        <w:proofErr w:type="spellStart"/>
        <w:r w:rsidRPr="007633E7">
          <w:rPr>
            <w:rFonts w:ascii="Times New Roman" w:eastAsia="Times New Roman" w:hAnsi="Times New Roman" w:cs="Times New Roman"/>
            <w:sz w:val="24"/>
            <w:szCs w:val="24"/>
            <w:lang w:eastAsia="en-GB"/>
          </w:rPr>
          <w:t>plsql</w:t>
        </w:r>
        <w:proofErr w:type="spellEnd"/>
        <w:r w:rsidRPr="007633E7">
          <w:rPr>
            <w:rFonts w:ascii="Times New Roman" w:eastAsia="Times New Roman" w:hAnsi="Times New Roman" w:cs="Times New Roman"/>
            <w:sz w:val="24"/>
            <w:szCs w:val="24"/>
            <w:lang w:eastAsia="en-GB"/>
          </w:rPr>
          <w:t xml:space="preserve"> tutorial by having a look at the other methods we can use on </w:t>
        </w:r>
        <w:proofErr w:type="spellStart"/>
        <w:r w:rsidRPr="007633E7">
          <w:rPr>
            <w:rFonts w:ascii="Times New Roman" w:eastAsia="Times New Roman" w:hAnsi="Times New Roman" w:cs="Times New Roman"/>
            <w:sz w:val="24"/>
            <w:szCs w:val="24"/>
            <w:lang w:eastAsia="en-GB"/>
          </w:rPr>
          <w:t>varrays</w:t>
        </w:r>
        <w:proofErr w:type="spellEnd"/>
        <w:r w:rsidRPr="007633E7">
          <w:rPr>
            <w:rFonts w:ascii="Times New Roman" w:eastAsia="Times New Roman" w:hAnsi="Times New Roman" w:cs="Times New Roman"/>
            <w:sz w:val="24"/>
            <w:szCs w:val="24"/>
            <w:lang w:eastAsia="en-GB"/>
          </w:rPr>
          <w:t xml:space="preserve"> in PL/SQL. </w:t>
        </w:r>
      </w:ins>
    </w:p>
    <w:p w:rsidR="007633E7" w:rsidRPr="007633E7" w:rsidRDefault="007633E7" w:rsidP="007633E7">
      <w:pPr>
        <w:spacing w:before="100" w:beforeAutospacing="1" w:after="100" w:afterAutospacing="1" w:line="240" w:lineRule="auto"/>
        <w:rPr>
          <w:ins w:id="146" w:author="Unknown"/>
          <w:rFonts w:ascii="Times New Roman" w:eastAsia="Times New Roman" w:hAnsi="Times New Roman" w:cs="Times New Roman"/>
          <w:sz w:val="24"/>
          <w:szCs w:val="24"/>
          <w:lang w:eastAsia="en-GB"/>
        </w:rPr>
      </w:pPr>
      <w:ins w:id="147" w:author="Unknown">
        <w:r w:rsidRPr="007633E7">
          <w:rPr>
            <w:rFonts w:ascii="Courier New" w:eastAsia="Times New Roman" w:hAnsi="Courier New" w:cs="Courier New"/>
            <w:sz w:val="24"/>
            <w:szCs w:val="24"/>
            <w:lang w:eastAsia="en-GB"/>
          </w:rPr>
          <w:t xml:space="preserve">COUNT: </w:t>
        </w:r>
        <w:r w:rsidRPr="007633E7">
          <w:rPr>
            <w:rFonts w:ascii="Times New Roman" w:eastAsia="Times New Roman" w:hAnsi="Times New Roman" w:cs="Times New Roman"/>
            <w:sz w:val="24"/>
            <w:szCs w:val="24"/>
            <w:lang w:eastAsia="en-GB"/>
          </w:rPr>
          <w:t>This function returns the number of elements (cells) in the collection</w:t>
        </w:r>
      </w:ins>
    </w:p>
    <w:p w:rsidR="007633E7" w:rsidRPr="007633E7" w:rsidRDefault="007633E7" w:rsidP="007633E7">
      <w:pPr>
        <w:spacing w:before="100" w:beforeAutospacing="1" w:after="100" w:afterAutospacing="1" w:line="240" w:lineRule="auto"/>
        <w:rPr>
          <w:ins w:id="148" w:author="Unknown"/>
          <w:rFonts w:ascii="Times New Roman" w:eastAsia="Times New Roman" w:hAnsi="Times New Roman" w:cs="Times New Roman"/>
          <w:sz w:val="24"/>
          <w:szCs w:val="24"/>
          <w:lang w:eastAsia="en-GB"/>
        </w:rPr>
      </w:pPr>
      <w:ins w:id="149" w:author="Unknown">
        <w:r w:rsidRPr="007633E7">
          <w:rPr>
            <w:rFonts w:ascii="Courier New" w:eastAsia="Times New Roman" w:hAnsi="Courier New" w:cs="Courier New"/>
            <w:sz w:val="24"/>
            <w:szCs w:val="24"/>
            <w:lang w:eastAsia="en-GB"/>
          </w:rPr>
          <w:t>DELETE</w:t>
        </w:r>
        <w:r w:rsidRPr="007633E7">
          <w:rPr>
            <w:rFonts w:ascii="Times New Roman" w:eastAsia="Times New Roman" w:hAnsi="Times New Roman" w:cs="Times New Roman"/>
            <w:sz w:val="24"/>
            <w:szCs w:val="24"/>
            <w:lang w:eastAsia="en-GB"/>
          </w:rPr>
          <w:t xml:space="preserve">: This deletes all the elements in the collection as </w:t>
        </w:r>
        <w:proofErr w:type="spellStart"/>
        <w:r w:rsidRPr="007633E7">
          <w:rPr>
            <w:rFonts w:ascii="Times New Roman" w:eastAsia="Times New Roman" w:hAnsi="Times New Roman" w:cs="Times New Roman"/>
            <w:sz w:val="24"/>
            <w:szCs w:val="24"/>
            <w:lang w:eastAsia="en-GB"/>
          </w:rPr>
          <w:t>varrays</w:t>
        </w:r>
        <w:proofErr w:type="spellEnd"/>
        <w:r w:rsidRPr="007633E7">
          <w:rPr>
            <w:rFonts w:ascii="Times New Roman" w:eastAsia="Times New Roman" w:hAnsi="Times New Roman" w:cs="Times New Roman"/>
            <w:sz w:val="24"/>
            <w:szCs w:val="24"/>
            <w:lang w:eastAsia="en-GB"/>
          </w:rPr>
          <w:t xml:space="preserve"> cannot be sparse. After deleting the whole collection any subsequent attempt to read or write to an element in the collection gives the following error: "ORA-06533: Subscript beyond count". </w:t>
        </w:r>
      </w:ins>
    </w:p>
    <w:p w:rsidR="007633E7" w:rsidRPr="007633E7" w:rsidRDefault="007633E7" w:rsidP="007633E7">
      <w:pPr>
        <w:spacing w:before="100" w:beforeAutospacing="1" w:after="100" w:afterAutospacing="1" w:line="240" w:lineRule="auto"/>
        <w:rPr>
          <w:ins w:id="150" w:author="Unknown"/>
          <w:rFonts w:ascii="Times New Roman" w:eastAsia="Times New Roman" w:hAnsi="Times New Roman" w:cs="Times New Roman"/>
          <w:sz w:val="24"/>
          <w:szCs w:val="24"/>
          <w:lang w:eastAsia="en-GB"/>
        </w:rPr>
      </w:pPr>
      <w:ins w:id="151" w:author="Unknown">
        <w:r w:rsidRPr="007633E7">
          <w:rPr>
            <w:rFonts w:ascii="Courier New" w:eastAsia="Times New Roman" w:hAnsi="Courier New" w:cs="Courier New"/>
            <w:sz w:val="24"/>
            <w:szCs w:val="24"/>
            <w:lang w:eastAsia="en-GB"/>
          </w:rPr>
          <w:t>EXISTS(n)</w:t>
        </w:r>
        <w:r w:rsidRPr="007633E7">
          <w:rPr>
            <w:rFonts w:ascii="Times New Roman" w:eastAsia="Times New Roman" w:hAnsi="Times New Roman" w:cs="Times New Roman"/>
            <w:sz w:val="24"/>
            <w:szCs w:val="24"/>
            <w:lang w:eastAsia="en-GB"/>
          </w:rPr>
          <w:t xml:space="preserve"> : used to determine if the specified element has been created and not deleted, returns TRUE if the element exists, FALSE if not</w:t>
        </w:r>
      </w:ins>
    </w:p>
    <w:p w:rsidR="007633E7" w:rsidRPr="007633E7" w:rsidRDefault="007633E7" w:rsidP="007633E7">
      <w:pPr>
        <w:spacing w:before="100" w:beforeAutospacing="1" w:after="100" w:afterAutospacing="1" w:line="240" w:lineRule="auto"/>
        <w:rPr>
          <w:ins w:id="152" w:author="Unknown"/>
          <w:rFonts w:ascii="Times New Roman" w:eastAsia="Times New Roman" w:hAnsi="Times New Roman" w:cs="Times New Roman"/>
          <w:sz w:val="24"/>
          <w:szCs w:val="24"/>
          <w:lang w:eastAsia="en-GB"/>
        </w:rPr>
      </w:pPr>
      <w:proofErr w:type="gramStart"/>
      <w:ins w:id="153" w:author="Unknown">
        <w:r w:rsidRPr="007633E7">
          <w:rPr>
            <w:rFonts w:ascii="Courier New" w:eastAsia="Times New Roman" w:hAnsi="Courier New" w:cs="Courier New"/>
            <w:sz w:val="24"/>
            <w:szCs w:val="24"/>
            <w:lang w:eastAsia="en-GB"/>
          </w:rPr>
          <w:t>TRIM(</w:t>
        </w:r>
        <w:proofErr w:type="gramEnd"/>
        <w:r w:rsidRPr="007633E7">
          <w:rPr>
            <w:rFonts w:ascii="Courier New" w:eastAsia="Times New Roman" w:hAnsi="Courier New" w:cs="Courier New"/>
            <w:sz w:val="24"/>
            <w:szCs w:val="24"/>
            <w:lang w:eastAsia="en-GB"/>
          </w:rPr>
          <w:t>n)</w:t>
        </w:r>
        <w:r w:rsidRPr="007633E7">
          <w:rPr>
            <w:rFonts w:ascii="Times New Roman" w:eastAsia="Times New Roman" w:hAnsi="Times New Roman" w:cs="Times New Roman"/>
            <w:sz w:val="24"/>
            <w:szCs w:val="24"/>
            <w:lang w:eastAsia="en-GB"/>
          </w:rPr>
          <w:t xml:space="preserve"> : deletes the last n elements in the PLSQL collection, n defaults to 1 . An Oracle error (ORA-06533: Subscript beyond count) is generated if you attempt to TRIM elements that have already been </w:t>
        </w:r>
        <w:proofErr w:type="spellStart"/>
        <w:r w:rsidRPr="007633E7">
          <w:rPr>
            <w:rFonts w:ascii="Times New Roman" w:eastAsia="Times New Roman" w:hAnsi="Times New Roman" w:cs="Times New Roman"/>
            <w:sz w:val="24"/>
            <w:szCs w:val="24"/>
            <w:lang w:eastAsia="en-GB"/>
          </w:rPr>
          <w:t>TRIMmed</w:t>
        </w:r>
        <w:proofErr w:type="spellEnd"/>
        <w:r w:rsidRPr="007633E7">
          <w:rPr>
            <w:rFonts w:ascii="Times New Roman" w:eastAsia="Times New Roman" w:hAnsi="Times New Roman" w:cs="Times New Roman"/>
            <w:sz w:val="24"/>
            <w:szCs w:val="24"/>
            <w:lang w:eastAsia="en-GB"/>
          </w:rPr>
          <w:t xml:space="preserve"> or if the collection has been </w:t>
        </w:r>
        <w:proofErr w:type="spellStart"/>
        <w:r w:rsidRPr="007633E7">
          <w:rPr>
            <w:rFonts w:ascii="Times New Roman" w:eastAsia="Times New Roman" w:hAnsi="Times New Roman" w:cs="Times New Roman"/>
            <w:sz w:val="24"/>
            <w:szCs w:val="24"/>
            <w:lang w:eastAsia="en-GB"/>
          </w:rPr>
          <w:t>DELETEd</w:t>
        </w:r>
        <w:proofErr w:type="spellEnd"/>
        <w:r w:rsidRPr="007633E7">
          <w:rPr>
            <w:rFonts w:ascii="Times New Roman" w:eastAsia="Times New Roman" w:hAnsi="Times New Roman" w:cs="Times New Roman"/>
            <w:sz w:val="24"/>
            <w:szCs w:val="24"/>
            <w:lang w:eastAsia="en-GB"/>
          </w:rPr>
          <w:t>.</w:t>
        </w:r>
      </w:ins>
    </w:p>
    <w:p w:rsidR="007633E7" w:rsidRPr="007633E7" w:rsidRDefault="007633E7" w:rsidP="007633E7">
      <w:pPr>
        <w:spacing w:before="100" w:beforeAutospacing="1" w:after="100" w:afterAutospacing="1" w:line="240" w:lineRule="auto"/>
        <w:rPr>
          <w:ins w:id="154" w:author="Unknown"/>
          <w:rFonts w:ascii="Times New Roman" w:eastAsia="Times New Roman" w:hAnsi="Times New Roman" w:cs="Times New Roman"/>
          <w:sz w:val="24"/>
          <w:szCs w:val="24"/>
          <w:lang w:eastAsia="en-GB"/>
        </w:rPr>
      </w:pPr>
      <w:ins w:id="155" w:author="Unknown">
        <w:r w:rsidRPr="007633E7">
          <w:rPr>
            <w:rFonts w:ascii="Times New Roman" w:eastAsia="Times New Roman" w:hAnsi="Times New Roman" w:cs="Times New Roman"/>
            <w:sz w:val="24"/>
            <w:szCs w:val="24"/>
            <w:lang w:eastAsia="en-GB"/>
          </w:rPr>
          <w:t xml:space="preserve">The next PLSQL tutorial looks at PL/SQL associative arrays. </w:t>
        </w:r>
      </w:ins>
    </w:p>
    <w:p w:rsidR="007633E7" w:rsidRPr="007633E7" w:rsidRDefault="007633E7" w:rsidP="007633E7">
      <w:pPr>
        <w:spacing w:before="100" w:beforeAutospacing="1" w:after="100" w:afterAutospacing="1" w:line="240" w:lineRule="auto"/>
        <w:rPr>
          <w:ins w:id="156" w:author="Unknown"/>
          <w:rFonts w:ascii="Times New Roman" w:eastAsia="Times New Roman" w:hAnsi="Times New Roman" w:cs="Times New Roman"/>
          <w:sz w:val="24"/>
          <w:szCs w:val="24"/>
          <w:lang w:eastAsia="en-GB"/>
        </w:rPr>
      </w:pPr>
      <w:ins w:id="157" w:author="Unknown">
        <w:r w:rsidRPr="007633E7">
          <w:rPr>
            <w:rFonts w:ascii="Times New Roman" w:eastAsia="Times New Roman" w:hAnsi="Times New Roman" w:cs="Times New Roman"/>
            <w:b/>
            <w:bCs/>
            <w:sz w:val="24"/>
            <w:szCs w:val="24"/>
            <w:lang w:eastAsia="en-GB"/>
          </w:rPr>
          <w:t xml:space="preserve">Take advantage of one of our classroom-based </w:t>
        </w:r>
        <w:r w:rsidRPr="007633E7">
          <w:rPr>
            <w:rFonts w:ascii="Times New Roman" w:eastAsia="Times New Roman" w:hAnsi="Times New Roman" w:cs="Times New Roman"/>
            <w:b/>
            <w:bCs/>
            <w:sz w:val="24"/>
            <w:szCs w:val="24"/>
            <w:lang w:eastAsia="en-GB"/>
          </w:rPr>
          <w:fldChar w:fldCharType="begin"/>
        </w:r>
        <w:r w:rsidRPr="007633E7">
          <w:rPr>
            <w:rFonts w:ascii="Times New Roman" w:eastAsia="Times New Roman" w:hAnsi="Times New Roman" w:cs="Times New Roman"/>
            <w:b/>
            <w:bCs/>
            <w:sz w:val="24"/>
            <w:szCs w:val="24"/>
            <w:lang w:eastAsia="en-GB"/>
          </w:rPr>
          <w:instrText xml:space="preserve"> HYPERLINK "http://www.smart-soft.co.uk/Oracle/oracle-9i-training.htm" </w:instrText>
        </w:r>
        <w:r w:rsidRPr="007633E7">
          <w:rPr>
            <w:rFonts w:ascii="Times New Roman" w:eastAsia="Times New Roman" w:hAnsi="Times New Roman" w:cs="Times New Roman"/>
            <w:b/>
            <w:bCs/>
            <w:sz w:val="24"/>
            <w:szCs w:val="24"/>
            <w:lang w:eastAsia="en-GB"/>
          </w:rPr>
          <w:fldChar w:fldCharType="separate"/>
        </w:r>
        <w:r w:rsidRPr="007633E7">
          <w:rPr>
            <w:rFonts w:ascii="Times New Roman" w:eastAsia="Times New Roman" w:hAnsi="Times New Roman" w:cs="Times New Roman"/>
            <w:b/>
            <w:bCs/>
            <w:color w:val="0000FF"/>
            <w:sz w:val="24"/>
            <w:szCs w:val="24"/>
            <w:u w:val="single"/>
            <w:lang w:eastAsia="en-GB"/>
          </w:rPr>
          <w:t>Oracle training</w:t>
        </w:r>
        <w:r w:rsidRPr="007633E7">
          <w:rPr>
            <w:rFonts w:ascii="Times New Roman" w:eastAsia="Times New Roman" w:hAnsi="Times New Roman" w:cs="Times New Roman"/>
            <w:b/>
            <w:bCs/>
            <w:sz w:val="24"/>
            <w:szCs w:val="24"/>
            <w:lang w:eastAsia="en-GB"/>
          </w:rPr>
          <w:fldChar w:fldCharType="end"/>
        </w:r>
        <w:r w:rsidRPr="007633E7">
          <w:rPr>
            <w:rFonts w:ascii="Times New Roman" w:eastAsia="Times New Roman" w:hAnsi="Times New Roman" w:cs="Times New Roman"/>
            <w:b/>
            <w:bCs/>
            <w:sz w:val="24"/>
            <w:szCs w:val="24"/>
            <w:lang w:eastAsia="en-GB"/>
          </w:rPr>
          <w:t xml:space="preserve"> courses to extend, enhance and advance your knowledge of PL/SQL.</w:t>
        </w:r>
        <w:r w:rsidRPr="007633E7">
          <w:rPr>
            <w:rFonts w:ascii="Times New Roman" w:eastAsia="Times New Roman" w:hAnsi="Times New Roman" w:cs="Times New Roman"/>
            <w:sz w:val="24"/>
            <w:szCs w:val="24"/>
            <w:lang w:eastAsia="en-GB"/>
          </w:rPr>
          <w:t xml:space="preserve"> See the </w:t>
        </w:r>
        <w:r w:rsidRPr="007633E7">
          <w:rPr>
            <w:rFonts w:ascii="Times New Roman" w:eastAsia="Times New Roman" w:hAnsi="Times New Roman" w:cs="Times New Roman"/>
            <w:sz w:val="24"/>
            <w:szCs w:val="24"/>
            <w:lang w:eastAsia="en-GB"/>
          </w:rPr>
          <w:fldChar w:fldCharType="begin"/>
        </w:r>
        <w:r w:rsidRPr="007633E7">
          <w:rPr>
            <w:rFonts w:ascii="Times New Roman" w:eastAsia="Times New Roman" w:hAnsi="Times New Roman" w:cs="Times New Roman"/>
            <w:sz w:val="24"/>
            <w:szCs w:val="24"/>
            <w:lang w:eastAsia="en-GB"/>
          </w:rPr>
          <w:instrText xml:space="preserve"> HYPERLINK "http://www.smart-soft.co.uk/training/indexOracle.htm" </w:instrText>
        </w:r>
        <w:r w:rsidRPr="007633E7">
          <w:rPr>
            <w:rFonts w:ascii="Times New Roman" w:eastAsia="Times New Roman" w:hAnsi="Times New Roman" w:cs="Times New Roman"/>
            <w:sz w:val="24"/>
            <w:szCs w:val="24"/>
            <w:lang w:eastAsia="en-GB"/>
          </w:rPr>
          <w:fldChar w:fldCharType="separate"/>
        </w:r>
        <w:r w:rsidRPr="007633E7">
          <w:rPr>
            <w:rFonts w:ascii="Times New Roman" w:eastAsia="Times New Roman" w:hAnsi="Times New Roman" w:cs="Times New Roman"/>
            <w:color w:val="0000FF"/>
            <w:sz w:val="24"/>
            <w:szCs w:val="24"/>
            <w:u w:val="single"/>
            <w:lang w:eastAsia="en-GB"/>
          </w:rPr>
          <w:t xml:space="preserve">Oracle training </w:t>
        </w:r>
        <w:r w:rsidRPr="007633E7">
          <w:rPr>
            <w:rFonts w:ascii="Times New Roman" w:eastAsia="Times New Roman" w:hAnsi="Times New Roman" w:cs="Times New Roman"/>
            <w:sz w:val="24"/>
            <w:szCs w:val="24"/>
            <w:lang w:eastAsia="en-GB"/>
          </w:rPr>
          <w:fldChar w:fldCharType="end"/>
        </w:r>
        <w:r w:rsidRPr="007633E7">
          <w:rPr>
            <w:rFonts w:ascii="Times New Roman" w:eastAsia="Times New Roman" w:hAnsi="Times New Roman" w:cs="Times New Roman"/>
            <w:sz w:val="24"/>
            <w:szCs w:val="24"/>
            <w:lang w:eastAsia="en-GB"/>
          </w:rPr>
          <w:t xml:space="preserve">page for details. </w:t>
        </w:r>
      </w:ins>
    </w:p>
    <w:p w:rsidR="007633E7" w:rsidRPr="007633E7" w:rsidRDefault="007633E7" w:rsidP="007633E7">
      <w:pPr>
        <w:spacing w:before="100" w:beforeAutospacing="1" w:after="100" w:afterAutospacing="1" w:line="240" w:lineRule="auto"/>
        <w:jc w:val="center"/>
        <w:rPr>
          <w:ins w:id="158" w:author="Unknown"/>
          <w:rFonts w:ascii="Times New Roman" w:eastAsia="Times New Roman" w:hAnsi="Times New Roman" w:cs="Times New Roman"/>
          <w:sz w:val="24"/>
          <w:szCs w:val="24"/>
          <w:lang w:eastAsia="en-GB"/>
        </w:rPr>
      </w:pPr>
      <w:ins w:id="159" w:author="Unknown">
        <w:r w:rsidRPr="007633E7">
          <w:rPr>
            <w:rFonts w:ascii="Times New Roman" w:eastAsia="Times New Roman" w:hAnsi="Times New Roman" w:cs="Times New Roman"/>
            <w:sz w:val="24"/>
            <w:szCs w:val="24"/>
            <w:lang w:eastAsia="en-GB"/>
          </w:rPr>
          <w:fldChar w:fldCharType="begin"/>
        </w:r>
        <w:r w:rsidRPr="007633E7">
          <w:rPr>
            <w:rFonts w:ascii="Times New Roman" w:eastAsia="Times New Roman" w:hAnsi="Times New Roman" w:cs="Times New Roman"/>
            <w:sz w:val="24"/>
            <w:szCs w:val="24"/>
            <w:lang w:eastAsia="en-GB"/>
          </w:rPr>
          <w:instrText xml:space="preserve"> HYPERLINK "http://www.smart-soft.co.uk/Oracle/oracle-plsql-tutorial-part-11.htm" </w:instrText>
        </w:r>
        <w:r w:rsidRPr="007633E7">
          <w:rPr>
            <w:rFonts w:ascii="Times New Roman" w:eastAsia="Times New Roman" w:hAnsi="Times New Roman" w:cs="Times New Roman"/>
            <w:sz w:val="24"/>
            <w:szCs w:val="24"/>
            <w:lang w:eastAsia="en-GB"/>
          </w:rPr>
          <w:fldChar w:fldCharType="separate"/>
        </w:r>
        <w:r w:rsidRPr="007633E7">
          <w:rPr>
            <w:rFonts w:ascii="Times New Roman" w:eastAsia="Times New Roman" w:hAnsi="Times New Roman" w:cs="Times New Roman"/>
            <w:color w:val="0000FF"/>
            <w:sz w:val="24"/>
            <w:szCs w:val="24"/>
            <w:u w:val="single"/>
            <w:lang w:eastAsia="en-GB"/>
          </w:rPr>
          <w:t>Go to PLSQL tutorial Part 10 to learn about nested tables</w:t>
        </w:r>
        <w:r w:rsidRPr="007633E7">
          <w:rPr>
            <w:rFonts w:ascii="Times New Roman" w:eastAsia="Times New Roman" w:hAnsi="Times New Roman" w:cs="Times New Roman"/>
            <w:sz w:val="24"/>
            <w:szCs w:val="24"/>
            <w:lang w:eastAsia="en-GB"/>
          </w:rPr>
          <w:fldChar w:fldCharType="end"/>
        </w:r>
      </w:ins>
    </w:p>
    <w:p w:rsidR="007633E7" w:rsidRPr="007633E7" w:rsidRDefault="007633E7" w:rsidP="007633E7">
      <w:pPr>
        <w:spacing w:before="100" w:beforeAutospacing="1" w:after="100" w:afterAutospacing="1" w:line="240" w:lineRule="auto"/>
        <w:jc w:val="center"/>
        <w:rPr>
          <w:ins w:id="160" w:author="Unknown"/>
          <w:rFonts w:ascii="Times New Roman" w:eastAsia="Times New Roman" w:hAnsi="Times New Roman" w:cs="Times New Roman"/>
          <w:sz w:val="24"/>
          <w:szCs w:val="24"/>
          <w:lang w:eastAsia="en-GB"/>
        </w:rPr>
      </w:pPr>
      <w:ins w:id="161" w:author="Unknown">
        <w:r w:rsidRPr="007633E7">
          <w:rPr>
            <w:rFonts w:ascii="Times New Roman" w:eastAsia="Times New Roman" w:hAnsi="Times New Roman" w:cs="Times New Roman"/>
            <w:sz w:val="24"/>
            <w:szCs w:val="24"/>
            <w:lang w:eastAsia="en-GB"/>
          </w:rPr>
          <w:fldChar w:fldCharType="begin"/>
        </w:r>
        <w:r w:rsidRPr="007633E7">
          <w:rPr>
            <w:rFonts w:ascii="Times New Roman" w:eastAsia="Times New Roman" w:hAnsi="Times New Roman" w:cs="Times New Roman"/>
            <w:sz w:val="24"/>
            <w:szCs w:val="24"/>
            <w:lang w:eastAsia="en-GB"/>
          </w:rPr>
          <w:instrText xml:space="preserve"> HYPERLINK "http://www.smart-soft.co.uk/Oracle/oracle-plsql-tutorial-part-12.htm" </w:instrText>
        </w:r>
        <w:r w:rsidRPr="007633E7">
          <w:rPr>
            <w:rFonts w:ascii="Times New Roman" w:eastAsia="Times New Roman" w:hAnsi="Times New Roman" w:cs="Times New Roman"/>
            <w:sz w:val="24"/>
            <w:szCs w:val="24"/>
            <w:lang w:eastAsia="en-GB"/>
          </w:rPr>
          <w:fldChar w:fldCharType="separate"/>
        </w:r>
        <w:r w:rsidRPr="007633E7">
          <w:rPr>
            <w:rFonts w:ascii="Times New Roman" w:eastAsia="Times New Roman" w:hAnsi="Times New Roman" w:cs="Times New Roman"/>
            <w:color w:val="0000FF"/>
            <w:sz w:val="24"/>
            <w:szCs w:val="24"/>
            <w:u w:val="single"/>
            <w:lang w:eastAsia="en-GB"/>
          </w:rPr>
          <w:t>Go to PLSQL tutorial Part 12 to learn about associative arrays</w:t>
        </w:r>
        <w:r w:rsidRPr="007633E7">
          <w:rPr>
            <w:rFonts w:ascii="Times New Roman" w:eastAsia="Times New Roman" w:hAnsi="Times New Roman" w:cs="Times New Roman"/>
            <w:sz w:val="24"/>
            <w:szCs w:val="24"/>
            <w:lang w:eastAsia="en-GB"/>
          </w:rPr>
          <w:fldChar w:fldCharType="end"/>
        </w:r>
      </w:ins>
    </w:p>
    <w:p w:rsidR="007633E7" w:rsidRPr="007633E7" w:rsidRDefault="007633E7" w:rsidP="007633E7">
      <w:pPr>
        <w:spacing w:before="100" w:beforeAutospacing="1" w:after="100" w:afterAutospacing="1" w:line="240" w:lineRule="auto"/>
        <w:jc w:val="center"/>
        <w:rPr>
          <w:ins w:id="162" w:author="Unknown"/>
          <w:rFonts w:ascii="Times New Roman" w:eastAsia="Times New Roman" w:hAnsi="Times New Roman" w:cs="Times New Roman"/>
          <w:sz w:val="24"/>
          <w:szCs w:val="24"/>
          <w:lang w:eastAsia="en-GB"/>
        </w:rPr>
      </w:pPr>
      <w:ins w:id="163" w:author="Unknown">
        <w:r w:rsidRPr="007633E7">
          <w:rPr>
            <w:rFonts w:ascii="Times New Roman" w:eastAsia="Times New Roman" w:hAnsi="Times New Roman" w:cs="Times New Roman"/>
            <w:sz w:val="24"/>
            <w:szCs w:val="24"/>
            <w:lang w:eastAsia="en-GB"/>
          </w:rPr>
          <w:fldChar w:fldCharType="begin"/>
        </w:r>
        <w:r w:rsidRPr="007633E7">
          <w:rPr>
            <w:rFonts w:ascii="Times New Roman" w:eastAsia="Times New Roman" w:hAnsi="Times New Roman" w:cs="Times New Roman"/>
            <w:sz w:val="24"/>
            <w:szCs w:val="24"/>
            <w:lang w:eastAsia="en-GB"/>
          </w:rPr>
          <w:instrText xml:space="preserve"> HYPERLINK "http://www.smart-soft.co.uk/Oracle/oracle-plsql-tutorial-part1.htm" </w:instrText>
        </w:r>
        <w:r w:rsidRPr="007633E7">
          <w:rPr>
            <w:rFonts w:ascii="Times New Roman" w:eastAsia="Times New Roman" w:hAnsi="Times New Roman" w:cs="Times New Roman"/>
            <w:sz w:val="24"/>
            <w:szCs w:val="24"/>
            <w:lang w:eastAsia="en-GB"/>
          </w:rPr>
          <w:fldChar w:fldCharType="separate"/>
        </w:r>
        <w:r w:rsidRPr="007633E7">
          <w:rPr>
            <w:rFonts w:ascii="Times New Roman" w:eastAsia="Times New Roman" w:hAnsi="Times New Roman" w:cs="Times New Roman"/>
            <w:color w:val="0000FF"/>
            <w:sz w:val="24"/>
            <w:szCs w:val="24"/>
            <w:u w:val="single"/>
            <w:lang w:eastAsia="en-GB"/>
          </w:rPr>
          <w:t xml:space="preserve">Go to PLSQL overview </w:t>
        </w:r>
        <w:r w:rsidRPr="007633E7">
          <w:rPr>
            <w:rFonts w:ascii="Times New Roman" w:eastAsia="Times New Roman" w:hAnsi="Times New Roman" w:cs="Times New Roman"/>
            <w:sz w:val="24"/>
            <w:szCs w:val="24"/>
            <w:lang w:eastAsia="en-GB"/>
          </w:rPr>
          <w:fldChar w:fldCharType="end"/>
        </w:r>
      </w:ins>
    </w:p>
    <w:p w:rsidR="007633E7" w:rsidRPr="007633E7" w:rsidRDefault="007633E7" w:rsidP="007633E7">
      <w:pPr>
        <w:spacing w:before="100" w:beforeAutospacing="1" w:after="100" w:afterAutospacing="1" w:line="240" w:lineRule="auto"/>
        <w:jc w:val="center"/>
        <w:rPr>
          <w:ins w:id="164" w:author="Unknown"/>
          <w:rFonts w:ascii="Times New Roman" w:eastAsia="Times New Roman" w:hAnsi="Times New Roman" w:cs="Times New Roman"/>
          <w:sz w:val="24"/>
          <w:szCs w:val="24"/>
          <w:lang w:eastAsia="en-GB"/>
        </w:rPr>
      </w:pPr>
      <w:ins w:id="165" w:author="Unknown">
        <w:r w:rsidRPr="007633E7">
          <w:rPr>
            <w:rFonts w:ascii="Times New Roman" w:eastAsia="Times New Roman" w:hAnsi="Times New Roman" w:cs="Times New Roman"/>
            <w:sz w:val="24"/>
            <w:szCs w:val="24"/>
            <w:lang w:eastAsia="en-GB"/>
          </w:rPr>
          <w:t>---------------------------------------</w:t>
        </w:r>
      </w:ins>
    </w:p>
    <w:p w:rsidR="007633E7" w:rsidRPr="007633E7" w:rsidRDefault="007633E7" w:rsidP="007633E7">
      <w:pPr>
        <w:spacing w:before="100" w:beforeAutospacing="1" w:after="100" w:afterAutospacing="1" w:line="240" w:lineRule="auto"/>
        <w:rPr>
          <w:ins w:id="166" w:author="Unknown"/>
          <w:rFonts w:ascii="Times New Roman" w:eastAsia="Times New Roman" w:hAnsi="Times New Roman" w:cs="Times New Roman"/>
          <w:sz w:val="24"/>
          <w:szCs w:val="24"/>
          <w:lang w:eastAsia="en-GB"/>
        </w:rPr>
      </w:pPr>
      <w:ins w:id="167" w:author="Unknown">
        <w:r w:rsidRPr="007633E7">
          <w:rPr>
            <w:rFonts w:ascii="Times New Roman" w:eastAsia="Times New Roman" w:hAnsi="Times New Roman" w:cs="Times New Roman"/>
            <w:b/>
            <w:bCs/>
            <w:sz w:val="24"/>
            <w:szCs w:val="24"/>
            <w:lang w:eastAsia="en-GB"/>
          </w:rPr>
          <w:lastRenderedPageBreak/>
          <w:t xml:space="preserve">Looking for more Oracle tips and tricks? </w:t>
        </w:r>
        <w:proofErr w:type="gramStart"/>
        <w:r w:rsidRPr="007633E7">
          <w:rPr>
            <w:rFonts w:ascii="Times New Roman" w:eastAsia="Times New Roman" w:hAnsi="Times New Roman" w:cs="Times New Roman"/>
            <w:color w:val="000000"/>
            <w:sz w:val="24"/>
            <w:szCs w:val="24"/>
            <w:lang w:eastAsia="en-GB"/>
          </w:rPr>
          <w:t xml:space="preserve">To expand your knowledge </w:t>
        </w:r>
        <w:r w:rsidRPr="007633E7">
          <w:rPr>
            <w:rFonts w:ascii="Times New Roman" w:eastAsia="Times New Roman" w:hAnsi="Times New Roman" w:cs="Times New Roman"/>
            <w:color w:val="000000"/>
            <w:sz w:val="24"/>
            <w:szCs w:val="24"/>
            <w:lang w:eastAsia="en-GB"/>
          </w:rPr>
          <w:fldChar w:fldCharType="begin"/>
        </w:r>
        <w:r w:rsidRPr="007633E7">
          <w:rPr>
            <w:rFonts w:ascii="Times New Roman" w:eastAsia="Times New Roman" w:hAnsi="Times New Roman" w:cs="Times New Roman"/>
            <w:color w:val="000000"/>
            <w:sz w:val="24"/>
            <w:szCs w:val="24"/>
            <w:lang w:eastAsia="en-GB"/>
          </w:rPr>
          <w:instrText xml:space="preserve"> HYPERLINK "http://www.asktheoracle.net/oracle-tips-signup.html" </w:instrText>
        </w:r>
        <w:r w:rsidRPr="007633E7">
          <w:rPr>
            <w:rFonts w:ascii="Times New Roman" w:eastAsia="Times New Roman" w:hAnsi="Times New Roman" w:cs="Times New Roman"/>
            <w:color w:val="000000"/>
            <w:sz w:val="24"/>
            <w:szCs w:val="24"/>
            <w:lang w:eastAsia="en-GB"/>
          </w:rPr>
          <w:fldChar w:fldCharType="separate"/>
        </w:r>
        <w:r w:rsidRPr="007633E7">
          <w:rPr>
            <w:rFonts w:ascii="Times New Roman" w:eastAsia="Times New Roman" w:hAnsi="Times New Roman" w:cs="Times New Roman"/>
            <w:color w:val="0000FF"/>
            <w:sz w:val="24"/>
            <w:szCs w:val="24"/>
            <w:u w:val="single"/>
            <w:lang w:eastAsia="en-GB"/>
          </w:rPr>
          <w:t>s</w:t>
        </w:r>
        <w:r w:rsidRPr="007633E7">
          <w:rPr>
            <w:rFonts w:ascii="Times New Roman" w:eastAsia="Times New Roman" w:hAnsi="Times New Roman" w:cs="Times New Roman"/>
            <w:color w:val="000000"/>
            <w:sz w:val="24"/>
            <w:szCs w:val="24"/>
            <w:lang w:eastAsia="en-GB"/>
          </w:rPr>
          <w:fldChar w:fldCharType="end"/>
        </w:r>
        <w:r w:rsidRPr="007633E7">
          <w:rPr>
            <w:rFonts w:ascii="Times New Roman" w:eastAsia="Times New Roman" w:hAnsi="Times New Roman" w:cs="Times New Roman"/>
            <w:sz w:val="24"/>
            <w:szCs w:val="24"/>
            <w:lang w:eastAsia="en-GB"/>
          </w:rPr>
          <w:fldChar w:fldCharType="begin"/>
        </w:r>
        <w:r w:rsidRPr="007633E7">
          <w:rPr>
            <w:rFonts w:ascii="Times New Roman" w:eastAsia="Times New Roman" w:hAnsi="Times New Roman" w:cs="Times New Roman"/>
            <w:sz w:val="24"/>
            <w:szCs w:val="24"/>
            <w:lang w:eastAsia="en-GB"/>
          </w:rPr>
          <w:instrText xml:space="preserve"> HYPERLINK "http://www.asktheoracle.net/oracle-tips-signup.html" </w:instrText>
        </w:r>
        <w:r w:rsidRPr="007633E7">
          <w:rPr>
            <w:rFonts w:ascii="Times New Roman" w:eastAsia="Times New Roman" w:hAnsi="Times New Roman" w:cs="Times New Roman"/>
            <w:sz w:val="24"/>
            <w:szCs w:val="24"/>
            <w:lang w:eastAsia="en-GB"/>
          </w:rPr>
          <w:fldChar w:fldCharType="separate"/>
        </w:r>
        <w:r w:rsidRPr="007633E7">
          <w:rPr>
            <w:rFonts w:ascii="Times New Roman" w:eastAsia="Times New Roman" w:hAnsi="Times New Roman" w:cs="Times New Roman"/>
            <w:color w:val="0000FF"/>
            <w:sz w:val="24"/>
            <w:szCs w:val="24"/>
            <w:u w:val="single"/>
            <w:lang w:eastAsia="en-GB"/>
          </w:rPr>
          <w:t>ubscribe</w:t>
        </w:r>
        <w:r w:rsidRPr="007633E7">
          <w:rPr>
            <w:rFonts w:ascii="Times New Roman" w:eastAsia="Times New Roman" w:hAnsi="Times New Roman" w:cs="Times New Roman"/>
            <w:sz w:val="24"/>
            <w:szCs w:val="24"/>
            <w:lang w:eastAsia="en-GB"/>
          </w:rPr>
          <w:fldChar w:fldCharType="end"/>
        </w:r>
        <w:r w:rsidRPr="007633E7">
          <w:rPr>
            <w:rFonts w:ascii="Times New Roman" w:eastAsia="Times New Roman" w:hAnsi="Times New Roman" w:cs="Times New Roman"/>
            <w:sz w:val="24"/>
            <w:szCs w:val="24"/>
            <w:lang w:eastAsia="en-GB"/>
          </w:rPr>
          <w:t xml:space="preserve"> to our </w:t>
        </w:r>
        <w:proofErr w:type="spellStart"/>
        <w:r w:rsidRPr="007633E7">
          <w:rPr>
            <w:rFonts w:ascii="Times New Roman" w:eastAsia="Times New Roman" w:hAnsi="Times New Roman" w:cs="Times New Roman"/>
            <w:sz w:val="24"/>
            <w:szCs w:val="24"/>
            <w:lang w:eastAsia="en-GB"/>
          </w:rPr>
          <w:t>ezine</w:t>
        </w:r>
        <w:proofErr w:type="spellEnd"/>
        <w:r w:rsidRPr="007633E7">
          <w:rPr>
            <w:rFonts w:ascii="Times New Roman" w:eastAsia="Times New Roman" w:hAnsi="Times New Roman" w:cs="Times New Roman"/>
            <w:sz w:val="24"/>
            <w:szCs w:val="24"/>
            <w:lang w:eastAsia="en-GB"/>
          </w:rPr>
          <w:t>.</w:t>
        </w:r>
        <w:proofErr w:type="gramEnd"/>
      </w:ins>
    </w:p>
    <w:p w:rsidR="007633E7" w:rsidRPr="007633E7" w:rsidRDefault="007633E7" w:rsidP="007633E7">
      <w:pPr>
        <w:spacing w:before="100" w:beforeAutospacing="1" w:after="100" w:afterAutospacing="1" w:line="240" w:lineRule="auto"/>
        <w:jc w:val="center"/>
        <w:rPr>
          <w:ins w:id="168" w:author="Unknown"/>
          <w:rFonts w:ascii="Times New Roman" w:eastAsia="Times New Roman" w:hAnsi="Times New Roman" w:cs="Times New Roman"/>
          <w:sz w:val="24"/>
          <w:szCs w:val="24"/>
          <w:lang w:eastAsia="en-GB"/>
        </w:rPr>
      </w:pPr>
      <w:proofErr w:type="spellStart"/>
      <w:ins w:id="169" w:author="Unknown">
        <w:r w:rsidRPr="007633E7">
          <w:rPr>
            <w:rFonts w:ascii="Times New Roman" w:eastAsia="Times New Roman" w:hAnsi="Times New Roman" w:cs="Times New Roman"/>
            <w:i/>
            <w:iCs/>
            <w:sz w:val="20"/>
            <w:szCs w:val="20"/>
            <w:lang w:eastAsia="en-GB"/>
          </w:rPr>
          <w:t>Smartsoft</w:t>
        </w:r>
        <w:proofErr w:type="spellEnd"/>
        <w:r w:rsidRPr="007633E7">
          <w:rPr>
            <w:rFonts w:ascii="Times New Roman" w:eastAsia="Times New Roman" w:hAnsi="Times New Roman" w:cs="Times New Roman"/>
            <w:i/>
            <w:iCs/>
            <w:sz w:val="20"/>
            <w:szCs w:val="20"/>
            <w:lang w:eastAsia="en-GB"/>
          </w:rPr>
          <w:t xml:space="preserve"> Computing Ltd</w:t>
        </w:r>
        <w:r w:rsidRPr="007633E7">
          <w:rPr>
            <w:rFonts w:ascii="Times New Roman" w:eastAsia="Times New Roman" w:hAnsi="Times New Roman" w:cs="Times New Roman"/>
            <w:i/>
            <w:iCs/>
            <w:sz w:val="20"/>
            <w:szCs w:val="20"/>
            <w:lang w:eastAsia="en-GB"/>
          </w:rPr>
          <w:br/>
          <w:t>Bristol, England</w:t>
        </w:r>
        <w:r w:rsidRPr="007633E7">
          <w:rPr>
            <w:rFonts w:ascii="Times New Roman" w:eastAsia="Times New Roman" w:hAnsi="Times New Roman" w:cs="Times New Roman"/>
            <w:i/>
            <w:iCs/>
            <w:sz w:val="20"/>
            <w:szCs w:val="20"/>
            <w:lang w:eastAsia="en-GB"/>
          </w:rPr>
          <w:br/>
          <w:t>Tel: 0845 0031320</w:t>
        </w:r>
        <w:r w:rsidRPr="007633E7">
          <w:rPr>
            <w:rFonts w:ascii="Times New Roman" w:eastAsia="Times New Roman" w:hAnsi="Times New Roman" w:cs="Times New Roman"/>
            <w:i/>
            <w:iCs/>
            <w:sz w:val="20"/>
            <w:szCs w:val="20"/>
            <w:lang w:eastAsia="en-GB"/>
          </w:rPr>
          <w:br/>
        </w:r>
        <w:r w:rsidRPr="007633E7">
          <w:rPr>
            <w:rFonts w:ascii="Times New Roman" w:eastAsia="Times New Roman" w:hAnsi="Times New Roman" w:cs="Times New Roman"/>
            <w:i/>
            <w:iCs/>
            <w:sz w:val="20"/>
            <w:szCs w:val="20"/>
            <w:lang w:eastAsia="en-GB"/>
          </w:rPr>
          <w:br/>
        </w:r>
        <w:r w:rsidRPr="007633E7">
          <w:rPr>
            <w:rFonts w:ascii="Times New Roman" w:eastAsia="Times New Roman" w:hAnsi="Times New Roman" w:cs="Times New Roman"/>
            <w:i/>
            <w:iCs/>
            <w:sz w:val="20"/>
            <w:szCs w:val="20"/>
            <w:lang w:eastAsia="en-GB"/>
          </w:rPr>
          <w:fldChar w:fldCharType="begin"/>
        </w:r>
        <w:r w:rsidRPr="007633E7">
          <w:rPr>
            <w:rFonts w:ascii="Times New Roman" w:eastAsia="Times New Roman" w:hAnsi="Times New Roman" w:cs="Times New Roman"/>
            <w:i/>
            <w:iCs/>
            <w:sz w:val="20"/>
            <w:szCs w:val="20"/>
            <w:lang w:eastAsia="en-GB"/>
          </w:rPr>
          <w:instrText xml:space="preserve"> HYPERLINK "http://www.smart-soft.co.uk/ContactUs.html" </w:instrText>
        </w:r>
        <w:r w:rsidRPr="007633E7">
          <w:rPr>
            <w:rFonts w:ascii="Times New Roman" w:eastAsia="Times New Roman" w:hAnsi="Times New Roman" w:cs="Times New Roman"/>
            <w:i/>
            <w:iCs/>
            <w:sz w:val="20"/>
            <w:szCs w:val="20"/>
            <w:lang w:eastAsia="en-GB"/>
          </w:rPr>
          <w:fldChar w:fldCharType="separate"/>
        </w:r>
        <w:r w:rsidRPr="007633E7">
          <w:rPr>
            <w:rFonts w:ascii="Times New Roman" w:eastAsia="Times New Roman" w:hAnsi="Times New Roman" w:cs="Times New Roman"/>
            <w:i/>
            <w:iCs/>
            <w:color w:val="0000FF"/>
            <w:sz w:val="20"/>
            <w:szCs w:val="20"/>
            <w:u w:val="single"/>
            <w:lang w:eastAsia="en-GB"/>
          </w:rPr>
          <w:t>Contact Us</w:t>
        </w:r>
        <w:r w:rsidRPr="007633E7">
          <w:rPr>
            <w:rFonts w:ascii="Times New Roman" w:eastAsia="Times New Roman" w:hAnsi="Times New Roman" w:cs="Times New Roman"/>
            <w:i/>
            <w:iCs/>
            <w:sz w:val="20"/>
            <w:szCs w:val="20"/>
            <w:lang w:eastAsia="en-GB"/>
          </w:rPr>
          <w:fldChar w:fldCharType="end"/>
        </w:r>
      </w:ins>
    </w:p>
    <w:p w:rsidR="007633E7" w:rsidRPr="007633E7" w:rsidRDefault="007633E7" w:rsidP="007633E7">
      <w:pPr>
        <w:spacing w:before="100" w:beforeAutospacing="1" w:after="100" w:afterAutospacing="1" w:line="240" w:lineRule="auto"/>
        <w:jc w:val="center"/>
        <w:rPr>
          <w:ins w:id="170" w:author="Unknown"/>
          <w:rFonts w:ascii="Times New Roman" w:eastAsia="Times New Roman" w:hAnsi="Times New Roman" w:cs="Times New Roman"/>
          <w:sz w:val="24"/>
          <w:szCs w:val="24"/>
          <w:lang w:eastAsia="en-GB"/>
        </w:rPr>
      </w:pPr>
      <w:ins w:id="171" w:author="Unknown">
        <w:r w:rsidRPr="007633E7">
          <w:rPr>
            <w:rFonts w:ascii="Times New Roman" w:eastAsia="Times New Roman" w:hAnsi="Times New Roman" w:cs="Times New Roman"/>
            <w:sz w:val="24"/>
            <w:szCs w:val="24"/>
            <w:lang w:eastAsia="en-GB"/>
          </w:rPr>
          <w:fldChar w:fldCharType="begin"/>
        </w:r>
        <w:r w:rsidRPr="007633E7">
          <w:rPr>
            <w:rFonts w:ascii="Times New Roman" w:eastAsia="Times New Roman" w:hAnsi="Times New Roman" w:cs="Times New Roman"/>
            <w:sz w:val="24"/>
            <w:szCs w:val="24"/>
            <w:lang w:eastAsia="en-GB"/>
          </w:rPr>
          <w:instrText xml:space="preserve"> HYPERLINK "http://www.smart-soft.co.uk/privacy_policy.htm" </w:instrText>
        </w:r>
        <w:r w:rsidRPr="007633E7">
          <w:rPr>
            <w:rFonts w:ascii="Times New Roman" w:eastAsia="Times New Roman" w:hAnsi="Times New Roman" w:cs="Times New Roman"/>
            <w:sz w:val="24"/>
            <w:szCs w:val="24"/>
            <w:lang w:eastAsia="en-GB"/>
          </w:rPr>
          <w:fldChar w:fldCharType="separate"/>
        </w:r>
        <w:r w:rsidRPr="007633E7">
          <w:rPr>
            <w:rFonts w:ascii="Arial" w:eastAsia="Times New Roman" w:hAnsi="Arial" w:cs="Arial"/>
            <w:color w:val="0000FF"/>
            <w:sz w:val="15"/>
            <w:szCs w:val="15"/>
            <w:u w:val="single"/>
            <w:lang w:eastAsia="en-GB"/>
          </w:rPr>
          <w:t>Click here to view our privacy policy</w:t>
        </w:r>
        <w:r w:rsidRPr="007633E7">
          <w:rPr>
            <w:rFonts w:ascii="Times New Roman" w:eastAsia="Times New Roman" w:hAnsi="Times New Roman" w:cs="Times New Roman"/>
            <w:sz w:val="24"/>
            <w:szCs w:val="24"/>
            <w:lang w:eastAsia="en-GB"/>
          </w:rPr>
          <w:fldChar w:fldCharType="end"/>
        </w:r>
        <w:r w:rsidRPr="007633E7">
          <w:rPr>
            <w:rFonts w:ascii="Arial" w:eastAsia="Times New Roman" w:hAnsi="Arial" w:cs="Arial"/>
            <w:sz w:val="15"/>
            <w:szCs w:val="15"/>
            <w:lang w:eastAsia="en-GB"/>
          </w:rPr>
          <w:t xml:space="preserve"> .</w:t>
        </w:r>
      </w:ins>
    </w:p>
    <w:p w:rsidR="007633E7" w:rsidRPr="007633E7" w:rsidRDefault="007633E7" w:rsidP="007633E7">
      <w:pPr>
        <w:spacing w:before="100" w:beforeAutospacing="1" w:after="100" w:afterAutospacing="1" w:line="240" w:lineRule="auto"/>
        <w:rPr>
          <w:ins w:id="172" w:author="Unknown"/>
          <w:rFonts w:ascii="Times New Roman" w:eastAsia="Times New Roman" w:hAnsi="Times New Roman" w:cs="Times New Roman"/>
          <w:sz w:val="24"/>
          <w:szCs w:val="24"/>
          <w:lang w:eastAsia="en-GB"/>
        </w:rPr>
      </w:pPr>
      <w:ins w:id="173" w:author="Unknown">
        <w:r w:rsidRPr="007633E7">
          <w:rPr>
            <w:rFonts w:ascii="Arial" w:eastAsia="Times New Roman" w:hAnsi="Arial" w:cs="Arial"/>
            <w:sz w:val="15"/>
            <w:szCs w:val="15"/>
            <w:lang w:eastAsia="en-GB"/>
          </w:rPr>
          <w:t xml:space="preserve">This site uses woopra.com to gather statistical information about our visitors. </w:t>
        </w:r>
        <w:r w:rsidRPr="007633E7">
          <w:rPr>
            <w:rFonts w:ascii="Arial" w:eastAsia="Times New Roman" w:hAnsi="Arial" w:cs="Arial"/>
            <w:sz w:val="15"/>
            <w:szCs w:val="15"/>
            <w:lang w:eastAsia="en-GB"/>
          </w:rPr>
          <w:fldChar w:fldCharType="begin"/>
        </w:r>
        <w:r w:rsidRPr="007633E7">
          <w:rPr>
            <w:rFonts w:ascii="Arial" w:eastAsia="Times New Roman" w:hAnsi="Arial" w:cs="Arial"/>
            <w:sz w:val="15"/>
            <w:szCs w:val="15"/>
            <w:lang w:eastAsia="en-GB"/>
          </w:rPr>
          <w:instrText xml:space="preserve"> HYPERLINK "http://www.woopra.com/privacy/" </w:instrText>
        </w:r>
        <w:r w:rsidRPr="007633E7">
          <w:rPr>
            <w:rFonts w:ascii="Arial" w:eastAsia="Times New Roman" w:hAnsi="Arial" w:cs="Arial"/>
            <w:sz w:val="15"/>
            <w:szCs w:val="15"/>
            <w:lang w:eastAsia="en-GB"/>
          </w:rPr>
          <w:fldChar w:fldCharType="separate"/>
        </w:r>
        <w:r w:rsidRPr="007633E7">
          <w:rPr>
            <w:rFonts w:ascii="Arial" w:eastAsia="Times New Roman" w:hAnsi="Arial" w:cs="Arial"/>
            <w:color w:val="0000FF"/>
            <w:sz w:val="15"/>
            <w:szCs w:val="15"/>
            <w:u w:val="single"/>
            <w:lang w:eastAsia="en-GB"/>
          </w:rPr>
          <w:t xml:space="preserve">View </w:t>
        </w:r>
        <w:proofErr w:type="spellStart"/>
        <w:r w:rsidRPr="007633E7">
          <w:rPr>
            <w:rFonts w:ascii="Arial" w:eastAsia="Times New Roman" w:hAnsi="Arial" w:cs="Arial"/>
            <w:color w:val="0000FF"/>
            <w:sz w:val="15"/>
            <w:szCs w:val="15"/>
            <w:u w:val="single"/>
            <w:lang w:eastAsia="en-GB"/>
          </w:rPr>
          <w:t>woopra</w:t>
        </w:r>
        <w:proofErr w:type="spellEnd"/>
        <w:r w:rsidRPr="007633E7">
          <w:rPr>
            <w:rFonts w:ascii="Arial" w:eastAsia="Times New Roman" w:hAnsi="Arial" w:cs="Arial"/>
            <w:color w:val="0000FF"/>
            <w:sz w:val="15"/>
            <w:szCs w:val="15"/>
            <w:u w:val="single"/>
            <w:lang w:eastAsia="en-GB"/>
          </w:rPr>
          <w:t xml:space="preserve"> privacy policy</w:t>
        </w:r>
        <w:r w:rsidRPr="007633E7">
          <w:rPr>
            <w:rFonts w:ascii="Arial" w:eastAsia="Times New Roman" w:hAnsi="Arial" w:cs="Arial"/>
            <w:sz w:val="15"/>
            <w:szCs w:val="15"/>
            <w:lang w:eastAsia="en-GB"/>
          </w:rPr>
          <w:fldChar w:fldCharType="end"/>
        </w:r>
        <w:r w:rsidRPr="007633E7">
          <w:rPr>
            <w:rFonts w:ascii="Arial" w:eastAsia="Times New Roman" w:hAnsi="Arial" w:cs="Arial"/>
            <w:sz w:val="15"/>
            <w:szCs w:val="15"/>
            <w:lang w:eastAsia="en-GB"/>
          </w:rPr>
          <w:t xml:space="preserve"> .</w:t>
        </w:r>
      </w:ins>
    </w:p>
    <w:p w:rsidR="007633E7" w:rsidRPr="007633E7" w:rsidRDefault="007633E7" w:rsidP="007633E7">
      <w:pPr>
        <w:spacing w:before="100" w:beforeAutospacing="1" w:after="100" w:afterAutospacing="1" w:line="240" w:lineRule="auto"/>
        <w:rPr>
          <w:ins w:id="174" w:author="Unknown"/>
          <w:rFonts w:ascii="Times New Roman" w:eastAsia="Times New Roman" w:hAnsi="Times New Roman" w:cs="Times New Roman"/>
          <w:sz w:val="24"/>
          <w:szCs w:val="24"/>
          <w:lang w:eastAsia="en-GB"/>
        </w:rPr>
      </w:pPr>
      <w:ins w:id="175" w:author="Unknown">
        <w:r w:rsidRPr="007633E7">
          <w:rPr>
            <w:rFonts w:ascii="Times New Roman" w:eastAsia="Times New Roman" w:hAnsi="Times New Roman" w:cs="Times New Roman"/>
            <w:sz w:val="20"/>
            <w:szCs w:val="20"/>
            <w:lang w:eastAsia="en-GB"/>
          </w:rPr>
          <w:t>Oracle is a registered trademark of Oracle Corporation and/or its affiliates. UNIX is a registered trademark of The Open Group in the United States and other countries.</w:t>
        </w:r>
      </w:ins>
    </w:p>
    <w:p w:rsidR="007633E7" w:rsidRPr="007633E7" w:rsidRDefault="007633E7" w:rsidP="007633E7">
      <w:pPr>
        <w:spacing w:before="100" w:beforeAutospacing="1" w:after="100" w:afterAutospacing="1" w:line="240" w:lineRule="auto"/>
        <w:jc w:val="center"/>
        <w:rPr>
          <w:ins w:id="176" w:author="Unknown"/>
          <w:rFonts w:ascii="Times New Roman" w:eastAsia="Times New Roman" w:hAnsi="Times New Roman" w:cs="Times New Roman"/>
          <w:sz w:val="24"/>
          <w:szCs w:val="24"/>
          <w:lang w:eastAsia="en-GB"/>
        </w:rPr>
      </w:pPr>
      <w:ins w:id="177" w:author="Unknown">
        <w:r w:rsidRPr="007633E7">
          <w:rPr>
            <w:rFonts w:ascii="Times New Roman" w:eastAsia="Times New Roman" w:hAnsi="Times New Roman" w:cs="Times New Roman"/>
            <w:sz w:val="24"/>
            <w:szCs w:val="24"/>
            <w:lang w:eastAsia="en-GB"/>
          </w:rPr>
          <w:t xml:space="preserve">© Copyright </w:t>
        </w:r>
        <w:proofErr w:type="spellStart"/>
        <w:r w:rsidRPr="007633E7">
          <w:rPr>
            <w:rFonts w:ascii="Times New Roman" w:eastAsia="Times New Roman" w:hAnsi="Times New Roman" w:cs="Times New Roman"/>
            <w:sz w:val="24"/>
            <w:szCs w:val="24"/>
            <w:lang w:eastAsia="en-GB"/>
          </w:rPr>
          <w:t>Smartsoft</w:t>
        </w:r>
        <w:proofErr w:type="spellEnd"/>
        <w:r w:rsidRPr="007633E7">
          <w:rPr>
            <w:rFonts w:ascii="Times New Roman" w:eastAsia="Times New Roman" w:hAnsi="Times New Roman" w:cs="Times New Roman"/>
            <w:sz w:val="24"/>
            <w:szCs w:val="24"/>
            <w:lang w:eastAsia="en-GB"/>
          </w:rPr>
          <w:t xml:space="preserve"> Computing Ltd 2001-2009. All rights reserved.</w:t>
        </w:r>
      </w:ins>
    </w:p>
    <w:p w:rsidR="007633E7" w:rsidRPr="007633E7" w:rsidRDefault="007633E7" w:rsidP="007633E7">
      <w:pPr>
        <w:shd w:val="clear" w:color="auto" w:fill="3366FF"/>
        <w:spacing w:after="0" w:line="240" w:lineRule="auto"/>
        <w:rPr>
          <w:ins w:id="178" w:author="Unknown"/>
          <w:rFonts w:ascii="Times New Roman" w:eastAsia="Times New Roman" w:hAnsi="Times New Roman" w:cs="Times New Roman"/>
          <w:sz w:val="24"/>
          <w:szCs w:val="24"/>
          <w:lang w:eastAsia="en-GB"/>
        </w:rPr>
      </w:pPr>
      <w:ins w:id="179" w:author="Unknown">
        <w:r w:rsidRPr="007633E7">
          <w:rPr>
            <w:rFonts w:ascii="Times New Roman" w:eastAsia="Times New Roman" w:hAnsi="Times New Roman" w:cs="Times New Roman"/>
            <w:sz w:val="24"/>
            <w:szCs w:val="24"/>
            <w:lang w:eastAsia="en-GB"/>
          </w:rPr>
          <w:pict/>
        </w:r>
      </w:ins>
      <w:r w:rsidRPr="007633E7">
        <w:rPr>
          <w:rFonts w:ascii="Times New Roman" w:eastAsia="Times New Roman" w:hAnsi="Times New Roman" w:cs="Times New Roman"/>
          <w:sz w:val="24"/>
          <w:szCs w:val="24"/>
          <w:lang w:eastAsia="en-GB"/>
        </w:rPr>
        <w:pict/>
      </w:r>
    </w:p>
    <w:p w:rsidR="007633E7" w:rsidRPr="007633E7" w:rsidRDefault="007633E7" w:rsidP="007633E7">
      <w:pPr>
        <w:pBdr>
          <w:bottom w:val="single" w:sz="6" w:space="1" w:color="auto"/>
        </w:pBdr>
        <w:spacing w:after="0" w:line="240" w:lineRule="auto"/>
        <w:jc w:val="center"/>
        <w:rPr>
          <w:rFonts w:ascii="Arial" w:eastAsia="Times New Roman" w:hAnsi="Arial" w:cs="Arial"/>
          <w:vanish/>
          <w:sz w:val="16"/>
          <w:szCs w:val="16"/>
          <w:lang w:eastAsia="en-GB"/>
        </w:rPr>
      </w:pPr>
      <w:r w:rsidRPr="007633E7">
        <w:rPr>
          <w:rFonts w:ascii="Arial" w:eastAsia="Times New Roman" w:hAnsi="Arial" w:cs="Arial"/>
          <w:vanish/>
          <w:sz w:val="16"/>
          <w:szCs w:val="16"/>
          <w:lang w:eastAsia="en-GB"/>
        </w:rPr>
        <w:t>Top of Form</w:t>
      </w:r>
    </w:p>
    <w:p w:rsidR="007633E7" w:rsidRPr="007633E7" w:rsidRDefault="007633E7" w:rsidP="007633E7">
      <w:pPr>
        <w:shd w:val="clear" w:color="auto" w:fill="3366FF"/>
        <w:spacing w:after="0" w:line="240" w:lineRule="auto"/>
        <w:rPr>
          <w:ins w:id="180" w:author="Unknown"/>
          <w:rFonts w:ascii="Times New Roman" w:eastAsia="Times New Roman" w:hAnsi="Times New Roman" w:cs="Times New Roman"/>
          <w:sz w:val="24"/>
          <w:szCs w:val="24"/>
          <w:lang w:eastAsia="en-GB"/>
        </w:rPr>
      </w:pPr>
      <w:ins w:id="181" w:author="Unknown">
        <w:r w:rsidRPr="007633E7">
          <w:rPr>
            <w:rFonts w:ascii="Arial" w:eastAsia="Times New Roman" w:hAnsi="Arial" w:cs="Arial"/>
            <w:color w:val="FFFFFF"/>
            <w:sz w:val="24"/>
            <w:szCs w:val="24"/>
            <w:lang w:eastAsia="en-GB"/>
          </w:rPr>
          <w:t>Search for:</w:t>
        </w:r>
        <w:r w:rsidRPr="007633E7">
          <w:rPr>
            <w:rFonts w:ascii="Times New Roman" w:eastAsia="Times New Roman" w:hAnsi="Times New Roman" w:cs="Times New Roman"/>
            <w:sz w:val="24"/>
            <w:szCs w:val="24"/>
            <w:lang w:eastAsia="en-GB"/>
          </w:rPr>
          <w:t xml:space="preserve"> </w:t>
        </w:r>
        <w:r w:rsidRPr="007633E7">
          <w:rPr>
            <w:rFonts w:ascii="Times New Roman" w:eastAsia="Times New Roman" w:hAnsi="Times New Roman" w:cs="Times New Roman"/>
            <w:sz w:val="24"/>
            <w:szCs w:val="24"/>
            <w:lang w:eastAsia="en-GB"/>
          </w:rPr>
          <w:object w:dxaOrig="1440" w:dyaOrig="1440">
            <v:shape id="_x0000_i1063" type="#_x0000_t75" style="width:51.7pt;height:18pt" o:ole="">
              <v:imagedata r:id="rId8" o:title=""/>
            </v:shape>
            <w:control r:id="rId15" w:name="DefaultOcxName3" w:shapeid="_x0000_i1063"/>
          </w:object>
        </w:r>
        <w:r w:rsidRPr="007633E7">
          <w:rPr>
            <w:rFonts w:ascii="Times New Roman" w:eastAsia="Times New Roman" w:hAnsi="Times New Roman" w:cs="Times New Roman"/>
            <w:sz w:val="24"/>
            <w:szCs w:val="24"/>
            <w:lang w:eastAsia="en-GB"/>
          </w:rPr>
          <w:object w:dxaOrig="1440" w:dyaOrig="1440">
            <v:shape id="_x0000_i1062" type="#_x0000_t75" style="width:74.3pt;height:20.3pt" o:ole="">
              <v:imagedata r:id="rId16" o:title=""/>
            </v:shape>
            <w:control r:id="rId17" w:name="DefaultOcxName11" w:shapeid="_x0000_i1062"/>
          </w:object>
        </w:r>
        <w:r w:rsidRPr="007633E7">
          <w:rPr>
            <w:rFonts w:ascii="Times New Roman" w:eastAsia="Times New Roman" w:hAnsi="Times New Roman" w:cs="Times New Roman"/>
            <w:sz w:val="24"/>
            <w:szCs w:val="24"/>
            <w:lang w:eastAsia="en-GB"/>
          </w:rPr>
          <w:object w:dxaOrig="1440" w:dyaOrig="1440">
            <v:shape id="_x0000_i1061" type="#_x0000_t75" style="width:1in;height:18pt" o:ole="">
              <v:imagedata r:id="rId18" o:title=""/>
            </v:shape>
            <w:control r:id="rId19" w:name="DefaultOcxName21" w:shapeid="_x0000_i1061"/>
          </w:object>
        </w:r>
      </w:ins>
    </w:p>
    <w:p w:rsidR="007633E7" w:rsidRPr="007633E7" w:rsidRDefault="007633E7" w:rsidP="007633E7">
      <w:pPr>
        <w:pBdr>
          <w:top w:val="single" w:sz="6" w:space="1" w:color="auto"/>
        </w:pBdr>
        <w:spacing w:after="0" w:line="240" w:lineRule="auto"/>
        <w:jc w:val="center"/>
        <w:rPr>
          <w:rFonts w:ascii="Arial" w:eastAsia="Times New Roman" w:hAnsi="Arial" w:cs="Arial"/>
          <w:vanish/>
          <w:sz w:val="16"/>
          <w:szCs w:val="16"/>
          <w:lang w:eastAsia="en-GB"/>
        </w:rPr>
      </w:pPr>
      <w:r w:rsidRPr="007633E7">
        <w:rPr>
          <w:rFonts w:ascii="Arial" w:eastAsia="Times New Roman" w:hAnsi="Arial" w:cs="Arial"/>
          <w:vanish/>
          <w:sz w:val="16"/>
          <w:szCs w:val="16"/>
          <w:lang w:eastAsia="en-GB"/>
        </w:rPr>
        <w:t>Bottom of Form</w:t>
      </w:r>
    </w:p>
    <w:p w:rsidR="007633E7" w:rsidRDefault="007633E7">
      <w:bookmarkStart w:id="182" w:name="_GoBack"/>
      <w:bookmarkEnd w:id="182"/>
    </w:p>
    <w:sectPr w:rsidR="00763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7195A"/>
    <w:multiLevelType w:val="multilevel"/>
    <w:tmpl w:val="9F76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F9458E"/>
    <w:multiLevelType w:val="multilevel"/>
    <w:tmpl w:val="4832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C83"/>
    <w:rsid w:val="0039217C"/>
    <w:rsid w:val="007633E7"/>
    <w:rsid w:val="00F74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4C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74C8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74C8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C8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74C8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74C8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74C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74C83"/>
    <w:rPr>
      <w:color w:val="0000FF"/>
      <w:u w:val="single"/>
    </w:rPr>
  </w:style>
  <w:style w:type="paragraph" w:styleId="z-TopofForm">
    <w:name w:val="HTML Top of Form"/>
    <w:basedOn w:val="Normal"/>
    <w:next w:val="Normal"/>
    <w:link w:val="z-TopofFormChar"/>
    <w:hidden/>
    <w:uiPriority w:val="99"/>
    <w:semiHidden/>
    <w:unhideWhenUsed/>
    <w:rsid w:val="00F74C83"/>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74C8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74C83"/>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74C83"/>
    <w:rPr>
      <w:rFonts w:ascii="Arial" w:eastAsia="Times New Roman" w:hAnsi="Arial" w:cs="Arial"/>
      <w:vanish/>
      <w:sz w:val="16"/>
      <w:szCs w:val="16"/>
      <w:lang w:eastAsia="en-GB"/>
    </w:rPr>
  </w:style>
  <w:style w:type="paragraph" w:styleId="BalloonText">
    <w:name w:val="Balloon Text"/>
    <w:basedOn w:val="Normal"/>
    <w:link w:val="BalloonTextChar"/>
    <w:uiPriority w:val="99"/>
    <w:semiHidden/>
    <w:unhideWhenUsed/>
    <w:rsid w:val="00F74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C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4C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74C8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74C8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C8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74C8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74C8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74C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74C83"/>
    <w:rPr>
      <w:color w:val="0000FF"/>
      <w:u w:val="single"/>
    </w:rPr>
  </w:style>
  <w:style w:type="paragraph" w:styleId="z-TopofForm">
    <w:name w:val="HTML Top of Form"/>
    <w:basedOn w:val="Normal"/>
    <w:next w:val="Normal"/>
    <w:link w:val="z-TopofFormChar"/>
    <w:hidden/>
    <w:uiPriority w:val="99"/>
    <w:semiHidden/>
    <w:unhideWhenUsed/>
    <w:rsid w:val="00F74C83"/>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74C8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74C83"/>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74C83"/>
    <w:rPr>
      <w:rFonts w:ascii="Arial" w:eastAsia="Times New Roman" w:hAnsi="Arial" w:cs="Arial"/>
      <w:vanish/>
      <w:sz w:val="16"/>
      <w:szCs w:val="16"/>
      <w:lang w:eastAsia="en-GB"/>
    </w:rPr>
  </w:style>
  <w:style w:type="paragraph" w:styleId="BalloonText">
    <w:name w:val="Balloon Text"/>
    <w:basedOn w:val="Normal"/>
    <w:link w:val="BalloonTextChar"/>
    <w:uiPriority w:val="99"/>
    <w:semiHidden/>
    <w:unhideWhenUsed/>
    <w:rsid w:val="00F74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C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41454">
      <w:bodyDiv w:val="1"/>
      <w:marLeft w:val="0"/>
      <w:marRight w:val="0"/>
      <w:marTop w:val="0"/>
      <w:marBottom w:val="0"/>
      <w:divBdr>
        <w:top w:val="none" w:sz="0" w:space="0" w:color="auto"/>
        <w:left w:val="none" w:sz="0" w:space="0" w:color="auto"/>
        <w:bottom w:val="none" w:sz="0" w:space="0" w:color="auto"/>
        <w:right w:val="none" w:sz="0" w:space="0" w:color="auto"/>
      </w:divBdr>
      <w:divsChild>
        <w:div w:id="1165702881">
          <w:marLeft w:val="0"/>
          <w:marRight w:val="0"/>
          <w:marTop w:val="0"/>
          <w:marBottom w:val="0"/>
          <w:divBdr>
            <w:top w:val="none" w:sz="0" w:space="0" w:color="auto"/>
            <w:left w:val="none" w:sz="0" w:space="0" w:color="auto"/>
            <w:bottom w:val="none" w:sz="0" w:space="0" w:color="auto"/>
            <w:right w:val="none" w:sz="0" w:space="0" w:color="auto"/>
          </w:divBdr>
        </w:div>
        <w:div w:id="1826123476">
          <w:marLeft w:val="0"/>
          <w:marRight w:val="0"/>
          <w:marTop w:val="0"/>
          <w:marBottom w:val="0"/>
          <w:divBdr>
            <w:top w:val="none" w:sz="0" w:space="0" w:color="auto"/>
            <w:left w:val="none" w:sz="0" w:space="0" w:color="auto"/>
            <w:bottom w:val="none" w:sz="0" w:space="0" w:color="auto"/>
            <w:right w:val="none" w:sz="0" w:space="0" w:color="auto"/>
          </w:divBdr>
        </w:div>
        <w:div w:id="171726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618885">
          <w:marLeft w:val="0"/>
          <w:marRight w:val="0"/>
          <w:marTop w:val="0"/>
          <w:marBottom w:val="0"/>
          <w:divBdr>
            <w:top w:val="none" w:sz="0" w:space="0" w:color="auto"/>
            <w:left w:val="none" w:sz="0" w:space="0" w:color="auto"/>
            <w:bottom w:val="none" w:sz="0" w:space="0" w:color="auto"/>
            <w:right w:val="none" w:sz="0" w:space="0" w:color="auto"/>
          </w:divBdr>
        </w:div>
      </w:divsChild>
    </w:div>
    <w:div w:id="1666476178">
      <w:bodyDiv w:val="1"/>
      <w:marLeft w:val="0"/>
      <w:marRight w:val="0"/>
      <w:marTop w:val="0"/>
      <w:marBottom w:val="0"/>
      <w:divBdr>
        <w:top w:val="none" w:sz="0" w:space="0" w:color="auto"/>
        <w:left w:val="none" w:sz="0" w:space="0" w:color="auto"/>
        <w:bottom w:val="none" w:sz="0" w:space="0" w:color="auto"/>
        <w:right w:val="none" w:sz="0" w:space="0" w:color="auto"/>
      </w:divBdr>
      <w:divsChild>
        <w:div w:id="1554847027">
          <w:marLeft w:val="0"/>
          <w:marRight w:val="0"/>
          <w:marTop w:val="0"/>
          <w:marBottom w:val="0"/>
          <w:divBdr>
            <w:top w:val="none" w:sz="0" w:space="0" w:color="auto"/>
            <w:left w:val="none" w:sz="0" w:space="0" w:color="auto"/>
            <w:bottom w:val="none" w:sz="0" w:space="0" w:color="auto"/>
            <w:right w:val="none" w:sz="0" w:space="0" w:color="auto"/>
          </w:divBdr>
        </w:div>
        <w:div w:id="1638804632">
          <w:marLeft w:val="0"/>
          <w:marRight w:val="0"/>
          <w:marTop w:val="0"/>
          <w:marBottom w:val="0"/>
          <w:divBdr>
            <w:top w:val="none" w:sz="0" w:space="0" w:color="auto"/>
            <w:left w:val="none" w:sz="0" w:space="0" w:color="auto"/>
            <w:bottom w:val="none" w:sz="0" w:space="0" w:color="auto"/>
            <w:right w:val="none" w:sz="0" w:space="0" w:color="auto"/>
          </w:divBdr>
        </w:div>
        <w:div w:id="953054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2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smart-soft.co.uk/Oracle/oracle-plsql-tutorial-part-9.htm" TargetMode="External"/><Relationship Id="rId12" Type="http://schemas.openxmlformats.org/officeDocument/2006/relationships/image" Target="media/image4.wmf"/><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control" Target="activeX/activeX4.xml"/><Relationship Id="rId10" Type="http://schemas.openxmlformats.org/officeDocument/2006/relationships/image" Target="media/image3.wmf"/><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smart-soft.co.uk/Oracle/oracle-plsql-tutorial-part-9.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swati.bhirud</dc:creator>
  <cp:lastModifiedBy>swati.bhirud</cp:lastModifiedBy>
  <cp:revision>1</cp:revision>
  <dcterms:created xsi:type="dcterms:W3CDTF">2012-04-03T07:09:00Z</dcterms:created>
  <dcterms:modified xsi:type="dcterms:W3CDTF">2012-04-03T07:28:00Z</dcterms:modified>
</cp:coreProperties>
</file>